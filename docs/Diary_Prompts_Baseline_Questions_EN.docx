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0"/>
        <w:rPr>
          <w:color w:themeColor="accent1" w:themeShade="80" w:val="1F3864"/>
          <w:sz w:val="24"/>
          <w:szCs w:val="24"/>
        </w:rPr>
      </w:pPr>
      <w:r>
        <w:rPr/>
        <w:t>Video diary prompts &amp; questions</w:t>
      </w:r>
    </w:p>
    <w:p>
      <w:pPr>
        <w:pStyle w:val="Normal"/>
        <w:rPr>
          <w:b/>
          <w:bCs/>
          <w:color w:themeColor="accent1" w:themeShade="80" w:val="1F3864"/>
          <w:sz w:val="24"/>
          <w:szCs w:val="24"/>
          <w:lang w:val="en-GB"/>
        </w:rPr>
      </w:pPr>
      <w:r>
        <w:rPr>
          <w:b/>
          <w:bCs/>
          <w:color w:themeColor="accent1" w:themeShade="80" w:val="1F3864"/>
          <w:sz w:val="24"/>
          <w:szCs w:val="24"/>
          <w:lang w:val="en-GB"/>
        </w:rPr>
      </w:r>
    </w:p>
    <w:p>
      <w:pPr>
        <w:pStyle w:val="Heading2"/>
        <w:rPr/>
      </w:pPr>
      <w:r>
        <w:rPr/>
        <w:t>Introducing, connecting and closing messages</w:t>
      </w:r>
    </w:p>
    <w:p>
      <w:pPr>
        <w:pStyle w:val="Normal"/>
        <w:rPr>
          <w:i/>
          <w:i/>
          <w:iCs/>
          <w:lang w:val="en-GB"/>
        </w:rPr>
      </w:pPr>
      <w:r>
        <w:rPr>
          <w:i/>
          <w:iCs/>
          <w:lang w:val="en-GB"/>
        </w:rPr>
      </w:r>
    </w:p>
    <w:p>
      <w:pPr>
        <w:pStyle w:val="Normal"/>
        <w:rPr>
          <w:i/>
          <w:i/>
          <w:iCs/>
          <w:lang w:val="en-GB"/>
        </w:rPr>
      </w:pPr>
      <w:r>
        <w:rPr>
          <w:i/>
          <w:iCs/>
          <w:lang w:val="en-GB"/>
        </w:rPr>
        <w:t>For greater participant engagement and positive experience, different messages will be incorporated in the beginning, in between and at the end of diary recording sessions.</w:t>
      </w:r>
    </w:p>
    <w:p>
      <w:pPr>
        <w:pStyle w:val="Normal"/>
        <w:rPr>
          <w:i/>
          <w:i/>
          <w:iCs/>
          <w:lang w:val="en-GB"/>
        </w:rPr>
      </w:pPr>
      <w:r>
        <w:rPr>
          <w:i/>
          <w:iCs/>
          <w:lang w:val="en-GB"/>
        </w:rPr>
        <w:t>Before diving into diary questions, participants will be warmed-up by messages such as:</w:t>
      </w:r>
    </w:p>
    <w:p>
      <w:pPr>
        <w:pStyle w:val="ListParagraph"/>
        <w:numPr>
          <w:ilvl w:val="0"/>
          <w:numId w:val="3"/>
        </w:numPr>
        <w:rPr>
          <w:lang w:val="en-GB"/>
        </w:rPr>
      </w:pPr>
      <w:commentRangeStart w:id="0"/>
      <w:r>
        <w:rPr>
          <w:lang w:val="en-GB"/>
        </w:rPr>
        <w:t>Hi there, how are you?</w:t>
      </w:r>
    </w:p>
    <w:p>
      <w:pPr>
        <w:pStyle w:val="ListParagraph"/>
        <w:numPr>
          <w:ilvl w:val="0"/>
          <w:numId w:val="3"/>
        </w:numPr>
        <w:rPr>
          <w:lang w:val="en-GB"/>
        </w:rPr>
      </w:pPr>
      <w:r>
        <w:rPr>
          <w:lang w:val="en-GB"/>
        </w:rPr>
        <w:t xml:space="preserve">Hello, how is everything going? </w:t>
      </w:r>
    </w:p>
    <w:p>
      <w:pPr>
        <w:pStyle w:val="ListParagraph"/>
        <w:numPr>
          <w:ilvl w:val="0"/>
          <w:numId w:val="3"/>
        </w:numPr>
        <w:rPr>
          <w:lang w:val="en-GB"/>
        </w:rPr>
      </w:pPr>
      <w:r>
        <w:rPr>
          <w:lang w:val="en-GB"/>
        </w:rPr>
        <w:t xml:space="preserve">Are you ready to start? </w:t>
      </w:r>
      <w:commentRangeEnd w:id="0"/>
      <w:r>
        <w:commentReference w:id="0"/>
      </w:r>
      <w:r>
        <w:rPr>
          <w:lang w:val="en-GB"/>
        </w:rPr>
      </w:r>
    </w:p>
    <w:p>
      <w:pPr>
        <w:pStyle w:val="ListParagraph"/>
        <w:numPr>
          <w:ilvl w:val="0"/>
          <w:numId w:val="3"/>
        </w:numPr>
        <w:rPr>
          <w:lang w:val="en-US"/>
        </w:rPr>
      </w:pPr>
      <w:r>
        <w:rPr>
          <w:lang w:val="en-US"/>
        </w:rPr>
        <w:t xml:space="preserve">Hi there, let’s talk. </w:t>
      </w:r>
    </w:p>
    <w:p>
      <w:pPr>
        <w:pStyle w:val="ListParagraph"/>
        <w:numPr>
          <w:ilvl w:val="0"/>
          <w:numId w:val="3"/>
        </w:numPr>
        <w:rPr>
          <w:lang w:val="en-US"/>
        </w:rPr>
      </w:pPr>
      <w:r>
        <w:rPr>
          <w:lang w:val="en-US"/>
        </w:rPr>
        <w:t>Hi, thanks for taking some time for these questions. Let’s begin.</w:t>
      </w:r>
    </w:p>
    <w:p>
      <w:pPr>
        <w:pStyle w:val="Normal"/>
        <w:rPr>
          <w:i/>
          <w:i/>
          <w:iCs/>
          <w:lang w:val="en-US"/>
        </w:rPr>
      </w:pPr>
      <w:r>
        <w:rPr>
          <w:i/>
          <w:iCs/>
          <w:lang w:val="en-US"/>
        </w:rPr>
        <w:t>In between the questions, participants will be encouraged with messages such as:</w:t>
      </w:r>
    </w:p>
    <w:p>
      <w:pPr>
        <w:pStyle w:val="ListParagraph"/>
        <w:numPr>
          <w:ilvl w:val="0"/>
          <w:numId w:val="1"/>
        </w:numPr>
        <w:rPr>
          <w:lang w:val="en-US"/>
        </w:rPr>
      </w:pPr>
      <w:r>
        <w:rPr>
          <w:lang w:val="en-US"/>
        </w:rPr>
        <w:t xml:space="preserve">Thank you for sharing this. Let’s move on. </w:t>
      </w:r>
    </w:p>
    <w:p>
      <w:pPr>
        <w:pStyle w:val="ListParagraph"/>
        <w:numPr>
          <w:ilvl w:val="0"/>
          <w:numId w:val="1"/>
        </w:numPr>
        <w:rPr>
          <w:lang w:val="en-US"/>
        </w:rPr>
      </w:pPr>
      <w:r>
        <w:rPr>
          <w:lang w:val="en-US"/>
        </w:rPr>
        <w:t xml:space="preserve">You are doing great. Here comes the next question. </w:t>
      </w:r>
    </w:p>
    <w:p>
      <w:pPr>
        <w:pStyle w:val="ListParagraph"/>
        <w:numPr>
          <w:ilvl w:val="0"/>
          <w:numId w:val="1"/>
        </w:numPr>
        <w:rPr>
          <w:lang w:val="en-US"/>
        </w:rPr>
      </w:pPr>
      <w:r>
        <w:rPr>
          <w:lang w:val="en-US"/>
        </w:rPr>
        <w:t>We’re halfway done. Let me ask you another question.</w:t>
      </w:r>
    </w:p>
    <w:p>
      <w:pPr>
        <w:pStyle w:val="Normal"/>
        <w:rPr>
          <w:i/>
          <w:i/>
          <w:iCs/>
        </w:rPr>
      </w:pPr>
      <w:r>
        <w:rPr>
          <w:i/>
          <w:iCs/>
          <w:lang w:val="en-GB"/>
        </w:rPr>
        <w:t>After participants are finished with the diary recordings, they will see messages such as:</w:t>
      </w:r>
    </w:p>
    <w:p>
      <w:pPr>
        <w:pStyle w:val="ListParagraph"/>
        <w:numPr>
          <w:ilvl w:val="0"/>
          <w:numId w:val="2"/>
        </w:numPr>
        <w:rPr>
          <w:lang w:val="en-GB"/>
        </w:rPr>
      </w:pPr>
      <w:commentRangeStart w:id="1"/>
      <w:r>
        <w:rPr>
          <w:lang w:val="en-GB"/>
        </w:rPr>
        <w:t xml:space="preserve">All done! </w:t>
      </w:r>
    </w:p>
    <w:p>
      <w:pPr>
        <w:pStyle w:val="ListParagraph"/>
        <w:numPr>
          <w:ilvl w:val="0"/>
          <w:numId w:val="2"/>
        </w:numPr>
        <w:rPr/>
      </w:pPr>
      <w:r>
        <w:rPr>
          <w:lang w:val="en-GB"/>
        </w:rPr>
        <w:t>All done for today</w:t>
      </w:r>
      <w:r>
        <w:rPr>
          <w:lang w:val="en-GB"/>
        </w:rPr>
      </w:r>
      <w:commentRangeEnd w:id="1"/>
      <w:r>
        <w:commentReference w:id="1"/>
      </w:r>
      <w:r>
        <w:rPr>
          <w:lang w:val="en-GB"/>
        </w:rPr>
        <w:t>.</w:t>
      </w:r>
    </w:p>
    <w:p>
      <w:pPr>
        <w:pStyle w:val="ListParagraph"/>
        <w:numPr>
          <w:ilvl w:val="0"/>
          <w:numId w:val="2"/>
        </w:numPr>
        <w:rPr>
          <w:lang w:val="en-US"/>
        </w:rPr>
      </w:pPr>
      <w:r>
        <w:rPr>
          <w:lang w:val="en-US"/>
        </w:rPr>
        <w:t xml:space="preserve">Good job. We’re done. </w:t>
      </w:r>
    </w:p>
    <w:p>
      <w:pPr>
        <w:pStyle w:val="ListParagraph"/>
        <w:numPr>
          <w:ilvl w:val="0"/>
          <w:numId w:val="2"/>
        </w:numPr>
        <w:rPr>
          <w:lang w:val="en-US"/>
        </w:rPr>
      </w:pPr>
      <w:r>
        <w:rPr>
          <w:lang w:val="en-US"/>
        </w:rPr>
        <w:t xml:space="preserve">This was the last question. Thank you! </w:t>
      </w:r>
    </w:p>
    <w:p>
      <w:pPr>
        <w:pStyle w:val="ListParagraph"/>
        <w:numPr>
          <w:ilvl w:val="0"/>
          <w:numId w:val="2"/>
        </w:numPr>
        <w:rPr/>
      </w:pPr>
      <w:r>
        <w:rPr>
          <w:lang w:val="en-US"/>
        </w:rPr>
        <w:t>We’re done, thanks. Have a nice day.</w:t>
      </w:r>
    </w:p>
    <w:p>
      <w:pPr>
        <w:pStyle w:val="Normal"/>
        <w:rPr>
          <w:lang w:val="en-GB"/>
        </w:rPr>
      </w:pPr>
      <w:r>
        <w:rPr>
          <w:lang w:val="en-GB"/>
        </w:rPr>
      </w:r>
    </w:p>
    <w:p>
      <w:pPr>
        <w:pStyle w:val="Heading2"/>
        <w:rPr/>
      </w:pPr>
      <w:r>
        <w:rPr/>
        <w:t>Baseline measurement questions</w:t>
      </w:r>
    </w:p>
    <w:p>
      <w:pPr>
        <w:pStyle w:val="Normal"/>
        <w:rPr>
          <w:b/>
          <w:bCs/>
          <w:color w:themeColor="accent1" w:themeShade="80" w:val="1F3864"/>
          <w:sz w:val="24"/>
          <w:szCs w:val="24"/>
          <w:lang w:val="en-GB"/>
        </w:rPr>
      </w:pPr>
      <w:r>
        <w:rPr>
          <w:b/>
          <w:bCs/>
          <w:color w:themeColor="accent1" w:themeShade="80" w:val="1F3864"/>
          <w:sz w:val="24"/>
          <w:szCs w:val="24"/>
          <w:lang w:val="en-GB"/>
        </w:rPr>
      </w:r>
    </w:p>
    <w:p>
      <w:pPr>
        <w:pStyle w:val="Normal"/>
        <w:rPr>
          <w:b/>
          <w:bCs/>
          <w:lang w:val="en-GB"/>
        </w:rPr>
      </w:pPr>
      <w:r>
        <w:rPr>
          <w:b/>
          <w:bCs/>
          <w:lang w:val="en-GB"/>
        </w:rPr>
        <w:t xml:space="preserve">1.a. Can you tell me about yourself, so I can get an idea of who you are? </w:t>
      </w:r>
    </w:p>
    <w:p>
      <w:pPr>
        <w:pStyle w:val="Normal"/>
        <w:rPr>
          <w:rFonts w:ascii="Calibri" w:hAnsi="Calibri" w:eastAsia="Calibri" w:cs="Calibri"/>
          <w:b/>
          <w:bCs/>
          <w:lang w:val="en-GB"/>
        </w:rPr>
      </w:pPr>
      <w:r>
        <w:rPr>
          <w:b/>
          <w:bCs/>
          <w:lang w:val="en-GB"/>
        </w:rPr>
        <w:t xml:space="preserve">1.b. How would you describe yourself to someone who is just getting to know you? </w:t>
      </w:r>
      <w:r>
        <w:rPr>
          <w:rFonts w:eastAsia="Calibri" w:cs="Calibri"/>
          <w:b/>
          <w:bCs/>
          <w:color w:themeColor="text1" w:val="000000"/>
          <w:lang w:val="en-GB"/>
        </w:rPr>
        <w:t>Can you describe your hobbies, relationship with your family and friends and emotions that you most often experience?</w:t>
      </w:r>
    </w:p>
    <w:p>
      <w:pPr>
        <w:pStyle w:val="Normal"/>
        <w:ind w:firstLine="708"/>
        <w:rPr>
          <w:i/>
          <w:i/>
          <w:iCs/>
          <w:lang w:val="en-GB"/>
        </w:rPr>
      </w:pPr>
      <w:r>
        <w:rPr>
          <w:i/>
          <w:iCs/>
          <w:lang w:val="en-GB"/>
        </w:rPr>
        <w:t xml:space="preserve"> </w:t>
      </w:r>
      <w:r>
        <w:rPr>
          <w:i/>
          <w:iCs/>
          <w:lang w:val="en-GB"/>
        </w:rPr>
        <w:t>[To gain insights into self-perception, personality traits, and emotional expression.]</w:t>
      </w:r>
    </w:p>
    <w:p>
      <w:pPr>
        <w:pStyle w:val="Normal"/>
        <w:rPr>
          <w:b/>
          <w:bCs/>
          <w:lang w:val="en-GB"/>
        </w:rPr>
      </w:pPr>
      <w:r>
        <w:rPr>
          <w:b/>
          <w:bCs/>
          <w:lang w:val="en-GB"/>
        </w:rPr>
        <w:t>2. Can you share what goes through your mind on a regular day, including any persistent negative thoughts or worries?</w:t>
      </w:r>
    </w:p>
    <w:p>
      <w:pPr>
        <w:pStyle w:val="Normal"/>
        <w:ind w:firstLine="708"/>
        <w:rPr>
          <w:i/>
          <w:i/>
          <w:iCs/>
          <w:lang w:val="en-GB"/>
        </w:rPr>
      </w:pPr>
      <w:r>
        <w:rPr>
          <w:i/>
          <w:iCs/>
          <w:lang w:val="en-GB"/>
        </w:rPr>
        <w:t>[To explore cognitive patterns and identify potential symptoms of anxiety or depression.]</w:t>
      </w:r>
    </w:p>
    <w:p>
      <w:pPr>
        <w:pStyle w:val="Normal"/>
        <w:ind w:firstLine="708"/>
        <w:rPr>
          <w:b/>
          <w:bCs/>
          <w:lang w:val="en-GB"/>
        </w:rPr>
      </w:pPr>
      <w:r>
        <w:rPr/>
        <w:br/>
      </w:r>
      <w:r>
        <w:rPr>
          <w:b/>
          <w:bCs/>
          <w:lang w:val="en-GB"/>
        </w:rPr>
        <w:t xml:space="preserve">3.a. How would you describe your mood and energy levels in recent weeks? </w:t>
      </w:r>
    </w:p>
    <w:p>
      <w:pPr>
        <w:pStyle w:val="Normal"/>
        <w:rPr>
          <w:b/>
          <w:bCs/>
          <w:lang w:val="en-GB"/>
        </w:rPr>
      </w:pPr>
      <w:r>
        <w:rPr>
          <w:b/>
          <w:bCs/>
          <w:lang w:val="en-GB"/>
        </w:rPr>
        <w:t>3.b. Have you noticed any changes affecting your daily life, work or school, family, or friends?</w:t>
      </w:r>
    </w:p>
    <w:p>
      <w:pPr>
        <w:pStyle w:val="Normal"/>
        <w:ind w:firstLine="708"/>
        <w:rPr>
          <w:rFonts w:ascii="Calibri" w:hAnsi="Calibri" w:eastAsia="Calibri" w:cs="Calibri"/>
          <w:lang w:val="en-GB"/>
        </w:rPr>
      </w:pPr>
      <w:r>
        <w:rPr>
          <w:i/>
          <w:iCs/>
          <w:lang w:val="en-GB"/>
        </w:rPr>
        <w:t>[To assess mood, energy, and the impact of emotional well-being on daily functioning.]</w:t>
      </w:r>
      <w:r>
        <w:rPr/>
        <w:br/>
        <w:br/>
        <w:br/>
      </w:r>
      <w:r>
        <w:rPr>
          <w:b/>
          <w:bCs/>
          <w:lang w:val="en-GB"/>
        </w:rPr>
        <w:t xml:space="preserve">4. </w:t>
      </w:r>
      <w:r>
        <w:rPr>
          <w:rFonts w:eastAsia="Calibri" w:cs="Calibri"/>
          <w:b/>
          <w:bCs/>
          <w:color w:themeColor="text1" w:val="000000"/>
          <w:lang w:val="en-GB"/>
        </w:rPr>
        <w:t xml:space="preserve"> How do you usually react in unpleasant and challenging situations, especially those that happen in relationship with others?</w:t>
      </w:r>
    </w:p>
    <w:p>
      <w:pPr>
        <w:pStyle w:val="Normal"/>
        <w:ind w:firstLine="708"/>
        <w:rPr>
          <w:lang w:val="en-GB"/>
        </w:rPr>
      </w:pPr>
      <w:r>
        <w:rPr>
          <w:i/>
          <w:iCs/>
          <w:lang w:val="en-GB"/>
        </w:rPr>
        <w:t>[To identify potential symptoms and behaviors associated potential disorders.]</w:t>
      </w:r>
    </w:p>
    <w:p>
      <w:pPr>
        <w:pStyle w:val="Normal"/>
        <w:ind w:firstLine="708"/>
        <w:rPr>
          <w:rFonts w:ascii="Calibri" w:hAnsi="Calibri" w:eastAsia="Calibri" w:cs="Calibri"/>
          <w:lang w:val="en-GB"/>
        </w:rPr>
      </w:pPr>
      <w:r>
        <w:rPr/>
        <w:br/>
      </w:r>
      <w:r>
        <w:rPr>
          <w:b/>
          <w:bCs/>
          <w:lang w:val="en-GB"/>
        </w:rPr>
        <w:t xml:space="preserve">5. </w:t>
      </w:r>
      <w:r>
        <w:rPr>
          <w:rFonts w:eastAsia="Calibri" w:cs="Calibri"/>
          <w:b/>
          <w:bCs/>
          <w:color w:themeColor="text1" w:val="000000"/>
          <w:lang w:val="en-GB"/>
        </w:rPr>
        <w:t xml:space="preserve"> What do you do when you don’t feel okay? Do you engage in some activity or hobby? How does this impact your mood?</w:t>
      </w:r>
    </w:p>
    <w:p>
      <w:pPr>
        <w:pStyle w:val="Normal"/>
        <w:ind w:firstLine="708"/>
        <w:rPr>
          <w:lang w:val="en-GB"/>
        </w:rPr>
      </w:pPr>
      <w:r>
        <w:rPr>
          <w:i/>
          <w:iCs/>
          <w:lang w:val="en-GB"/>
        </w:rPr>
        <w:t>[To understand coping mechanisms and potential sources of joy or distress.]</w:t>
      </w:r>
      <w:r>
        <w:rPr/>
        <w:br/>
      </w:r>
      <w:r>
        <w:rPr>
          <w:lang w:val="en-GB"/>
        </w:rPr>
        <w:t xml:space="preserve"> </w:t>
      </w:r>
      <w:r>
        <w:rPr/>
        <w:br/>
      </w:r>
      <w:r>
        <w:rPr>
          <w:b/>
          <w:bCs/>
          <w:lang w:val="en-GB"/>
        </w:rPr>
        <w:t xml:space="preserve">6. Is there anything specific that you find really fascinating or intriguing lately? And how did that make you feel? </w:t>
      </w:r>
    </w:p>
    <w:p>
      <w:pPr>
        <w:pStyle w:val="Normal"/>
        <w:ind w:firstLine="708"/>
        <w:rPr>
          <w:b/>
          <w:bCs/>
          <w:lang w:val="en-GB"/>
        </w:rPr>
      </w:pPr>
      <w:r>
        <w:rPr>
          <w:i/>
          <w:iCs/>
          <w:lang w:val="en-GB"/>
        </w:rPr>
        <w:t>[To explore changes in interests and potential markers of mood disorders.]</w:t>
      </w:r>
      <w:r>
        <w:rPr/>
        <w:br/>
      </w:r>
      <w:r>
        <w:rPr>
          <w:lang w:val="en-GB"/>
        </w:rPr>
        <w:t xml:space="preserve"> </w:t>
      </w:r>
      <w:r>
        <w:rPr/>
        <w:br/>
      </w:r>
      <w:r>
        <w:rPr>
          <w:b/>
          <w:bCs/>
          <w:lang w:val="en-GB"/>
        </w:rPr>
        <w:t>7.a.  Do you ever feel overwhelmed? What do you do then?</w:t>
      </w:r>
    </w:p>
    <w:p>
      <w:pPr>
        <w:pStyle w:val="Normal"/>
        <w:rPr>
          <w:i/>
          <w:i/>
          <w:iCs/>
          <w:lang w:val="en-GB"/>
        </w:rPr>
      </w:pPr>
      <w:r>
        <w:rPr>
          <w:b/>
          <w:bCs/>
          <w:lang w:val="en-GB"/>
        </w:rPr>
        <w:t xml:space="preserve">7.b. Can you think of any recent accomplishments that you are proud of? </w:t>
      </w:r>
      <w:r>
        <w:rPr>
          <w:rFonts w:eastAsia="Calibri" w:cs="Calibri"/>
          <w:b/>
          <w:bCs/>
          <w:color w:themeColor="text1" w:val="000000"/>
          <w:lang w:val="en-GB"/>
        </w:rPr>
        <w:t>Are you really good at anything?</w:t>
      </w:r>
      <w:r>
        <w:rPr>
          <w:b/>
          <w:bCs/>
          <w:i/>
          <w:iCs/>
          <w:lang w:val="en-GB"/>
        </w:rPr>
        <w:t xml:space="preserve"> </w:t>
      </w:r>
      <w:r>
        <w:rPr>
          <w:i/>
          <w:iCs/>
          <w:lang w:val="en-GB"/>
        </w:rPr>
        <w:t xml:space="preserve"> </w:t>
      </w:r>
    </w:p>
    <w:p>
      <w:pPr>
        <w:pStyle w:val="Normal"/>
        <w:ind w:firstLine="708"/>
        <w:rPr>
          <w:lang w:val="en-GB"/>
        </w:rPr>
      </w:pPr>
      <w:r>
        <w:rPr>
          <w:i/>
          <w:iCs/>
          <w:lang w:val="en-GB"/>
        </w:rPr>
        <w:t>[To gauge coping strategies and assess self-esteem.]</w:t>
        <w:br/>
      </w:r>
      <w:r>
        <w:rPr>
          <w:lang w:val="en-GB"/>
        </w:rPr>
        <w:t xml:space="preserve"> </w:t>
        <w:br/>
      </w:r>
    </w:p>
    <w:p>
      <w:pPr>
        <w:pStyle w:val="Normal"/>
        <w:rPr>
          <w:b/>
          <w:bCs/>
          <w:lang w:val="en-GB"/>
        </w:rPr>
      </w:pPr>
      <w:r>
        <w:rPr>
          <w:b/>
          <w:bCs/>
          <w:lang w:val="en-GB"/>
        </w:rPr>
      </w:r>
    </w:p>
    <w:p>
      <w:pPr>
        <w:pStyle w:val="Normal"/>
        <w:rPr>
          <w:b/>
          <w:bCs/>
          <w:color w:themeColor="accent1" w:themeShade="80" w:val="1F3864"/>
          <w:sz w:val="24"/>
          <w:szCs w:val="24"/>
          <w:lang w:val="en-GB"/>
        </w:rPr>
      </w:pPr>
      <w:r>
        <w:rPr>
          <w:b/>
          <w:bCs/>
          <w:color w:themeColor="accent1" w:themeShade="80" w:val="1F3864"/>
          <w:sz w:val="24"/>
          <w:szCs w:val="24"/>
          <w:lang w:val="en-GB"/>
        </w:rPr>
      </w:r>
      <w:r>
        <w:br w:type="page"/>
      </w:r>
    </w:p>
    <w:p>
      <w:pPr>
        <w:pStyle w:val="Heading2"/>
        <w:spacing w:before="0" w:after="0"/>
        <w:rPr>
          <w:color w:themeColor="accent1" w:themeShade="80" w:val="1F3864"/>
          <w:sz w:val="24"/>
          <w:szCs w:val="24"/>
        </w:rPr>
      </w:pPr>
      <w:r>
        <w:rPr/>
        <w:t>Weekly measurements questions</w:t>
      </w:r>
    </w:p>
    <w:p>
      <w:pPr>
        <w:pStyle w:val="ListParagraph"/>
        <w:numPr>
          <w:ilvl w:val="0"/>
          <w:numId w:val="8"/>
        </w:numPr>
        <w:rPr>
          <w:i/>
          <w:i/>
          <w:iCs/>
          <w:color w:themeColor="accent1" w:themeShade="80" w:val="1F3864"/>
          <w:lang w:val="en-GB"/>
        </w:rPr>
      </w:pPr>
      <w:r>
        <w:rPr>
          <w:i/>
          <w:iCs/>
          <w:lang w:val="en-GB"/>
        </w:rPr>
        <w:t>Each video diary comes at the end of each game-playing week.</w:t>
      </w:r>
    </w:p>
    <w:p>
      <w:pPr>
        <w:pStyle w:val="ListParagraph"/>
        <w:numPr>
          <w:ilvl w:val="0"/>
          <w:numId w:val="8"/>
        </w:numPr>
        <w:rPr>
          <w:b/>
          <w:bCs/>
          <w:i/>
          <w:i/>
          <w:iCs/>
          <w:lang w:val="en-GB"/>
        </w:rPr>
      </w:pPr>
      <w:r>
        <w:rPr>
          <w:i/>
          <w:iCs/>
          <w:lang w:val="en-GB"/>
        </w:rPr>
        <w:t>Most questions are formed in a way that is appropriate for all ages.</w:t>
      </w:r>
      <w:r>
        <w:rPr>
          <w:b/>
          <w:bCs/>
          <w:i/>
          <w:iCs/>
          <w:lang w:val="en-GB"/>
        </w:rPr>
        <w:t xml:space="preserve"> </w:t>
      </w:r>
    </w:p>
    <w:p>
      <w:pPr>
        <w:pStyle w:val="Normal"/>
        <w:rPr>
          <w:color w:val="4471C4"/>
          <w:lang w:val="en-GB"/>
        </w:rPr>
      </w:pPr>
      <w:r>
        <w:rPr>
          <w:color w:val="4471C4"/>
          <w:lang w:val="en-GB"/>
        </w:rPr>
      </w:r>
    </w:p>
    <w:p>
      <w:pPr>
        <w:pStyle w:val="Heading3"/>
        <w:rPr>
          <w:color w:themeColor="accent1" w:themeShade="80" w:val="1F3864"/>
        </w:rPr>
      </w:pPr>
      <w:r>
        <w:rPr/>
        <w:t xml:space="preserve">Week 1: </w:t>
      </w:r>
      <w:ins w:id="0" w:author="Ana Rehberger" w:date="2024-08-26T11:49:23Z">
        <w:r>
          <w:rPr/>
          <w:t>Hopetown</w:t>
        </w:r>
      </w:ins>
      <w:del w:id="1" w:author="Ana Rehberger" w:date="2024-08-26T11:49:23Z">
        <w:r>
          <w:rPr/>
          <w:delText xml:space="preserve">Town square </w:delText>
        </w:r>
      </w:del>
    </w:p>
    <w:p>
      <w:pPr>
        <w:pStyle w:val="Normal"/>
        <w:rPr>
          <w:i/>
          <w:i/>
          <w:iCs/>
          <w:color w:themeColor="accent1" w:themeShade="80" w:val="1F3864"/>
          <w:lang w:val="en-GB"/>
        </w:rPr>
      </w:pPr>
      <w:del w:id="2" w:author="Ana Rehberger" w:date="2024-08-26T11:49:19Z">
        <w:r>
          <w:rPr>
            <w:i/>
            <w:iCs/>
            <w:color w:themeColor="accent1" w:themeShade="80" w:val="1F3864"/>
            <w:lang w:val="en-GB"/>
          </w:rPr>
          <w:delText>Psychological mechanism: thoughts-feeling-behavior, automatic thoughts</w:delText>
        </w:r>
      </w:del>
    </w:p>
    <w:p>
      <w:pPr>
        <w:pStyle w:val="ListParagraph"/>
        <w:numPr>
          <w:ilvl w:val="0"/>
          <w:numId w:val="15"/>
        </w:numPr>
        <w:rPr>
          <w:lang w:val="en-GB"/>
          <w:del w:id="4" w:author="Ana Rehberger" w:date="2024-08-26T11:47:22Z"/>
        </w:rPr>
      </w:pPr>
      <w:del w:id="3" w:author="Ana Rehberger" w:date="2024-08-26T11:47:22Z">
        <w:r>
          <w:rPr>
            <w:lang w:val="en-GB"/>
          </w:rPr>
          <w:delText>The player explores the town square and interacts with different NPCs</w:delText>
        </w:r>
      </w:del>
    </w:p>
    <w:p>
      <w:pPr>
        <w:pStyle w:val="ListParagraph"/>
        <w:numPr>
          <w:ilvl w:val="0"/>
          <w:numId w:val="15"/>
        </w:numPr>
        <w:rPr>
          <w:lang w:val="en-GB"/>
          <w:del w:id="6" w:author="Ana Rehberger" w:date="2024-08-26T11:47:22Z"/>
        </w:rPr>
      </w:pPr>
      <w:del w:id="5" w:author="Ana Rehberger" w:date="2024-08-26T11:47:22Z">
        <w:r>
          <w:rPr>
            <w:lang w:val="en-GB"/>
          </w:rPr>
          <w:delText>Town is cursed by mystery man – the Dragon Wielder. The player has to complete the trials he left to find out what is the curse.</w:delText>
        </w:r>
      </w:del>
    </w:p>
    <w:p>
      <w:pPr>
        <w:pStyle w:val="ListParagraph"/>
        <w:numPr>
          <w:ilvl w:val="0"/>
          <w:numId w:val="15"/>
        </w:numPr>
        <w:rPr>
          <w:lang w:val="en-GB"/>
        </w:rPr>
      </w:pPr>
      <w:del w:id="7" w:author="Ana Rehberger" w:date="2024-08-26T11:47:22Z">
        <w:r>
          <w:rPr>
            <w:lang w:val="en-GB"/>
          </w:rPr>
          <w:delText>The player solves tasks and riddles in the game</w:delText>
        </w:r>
      </w:del>
    </w:p>
    <w:p>
      <w:pPr>
        <w:pStyle w:val="Normal"/>
        <w:rPr>
          <w:lang w:val="en-GB"/>
        </w:rPr>
      </w:pPr>
      <w:r>
        <w:rPr>
          <w:lang w:val="en-GB"/>
        </w:rPr>
      </w:r>
    </w:p>
    <w:p>
      <w:pPr>
        <w:pStyle w:val="Normal"/>
        <w:rPr>
          <w:b/>
          <w:bCs/>
          <w:lang w:val="en-GB"/>
        </w:rPr>
      </w:pPr>
      <w:r>
        <w:rPr>
          <w:b/>
          <w:bCs/>
          <w:lang w:val="en-GB"/>
        </w:rPr>
        <w:t>Questions week 1:</w:t>
      </w:r>
    </w:p>
    <w:p>
      <w:pPr>
        <w:pStyle w:val="ListParagraph"/>
        <w:numPr>
          <w:ilvl w:val="0"/>
          <w:numId w:val="14"/>
        </w:numPr>
        <w:rPr>
          <w:lang w:val="en-GB"/>
        </w:rPr>
      </w:pPr>
      <w:r>
        <w:rPr>
          <w:lang w:val="en-GB"/>
        </w:rPr>
        <w:t>What do you like about the game so far?</w:t>
      </w:r>
    </w:p>
    <w:p>
      <w:pPr>
        <w:pStyle w:val="ListParagraph"/>
        <w:numPr>
          <w:ilvl w:val="1"/>
          <w:numId w:val="14"/>
        </w:numPr>
        <w:rPr>
          <w:lang w:val="en-GB"/>
        </w:rPr>
      </w:pPr>
      <w:r>
        <w:rPr>
          <w:lang w:val="en-GB"/>
        </w:rPr>
        <w:t>Do you like anything else?</w:t>
      </w:r>
    </w:p>
    <w:p>
      <w:pPr>
        <w:pStyle w:val="ListParagraph"/>
        <w:numPr>
          <w:ilvl w:val="0"/>
          <w:numId w:val="14"/>
        </w:numPr>
        <w:rPr>
          <w:lang w:val="en-GB"/>
        </w:rPr>
      </w:pPr>
      <w:r>
        <w:rPr>
          <w:lang w:val="en-GB"/>
        </w:rPr>
        <w:t xml:space="preserve">What don’t you like about the game so far? </w:t>
      </w:r>
    </w:p>
    <w:p>
      <w:pPr>
        <w:pStyle w:val="ListParagraph"/>
        <w:numPr>
          <w:ilvl w:val="1"/>
          <w:numId w:val="14"/>
        </w:numPr>
        <w:rPr>
          <w:lang w:val="en-GB"/>
        </w:rPr>
      </w:pPr>
      <w:r>
        <w:rPr>
          <w:lang w:val="en-GB"/>
        </w:rPr>
        <w:t>Is there anything else that you dislike?</w:t>
      </w:r>
    </w:p>
    <w:p>
      <w:pPr>
        <w:pStyle w:val="ListParagraph"/>
        <w:numPr>
          <w:ilvl w:val="0"/>
          <w:numId w:val="14"/>
        </w:numPr>
        <w:rPr>
          <w:lang w:val="en-GB"/>
        </w:rPr>
      </w:pPr>
      <w:r>
        <w:rPr>
          <w:lang w:val="en-GB"/>
        </w:rPr>
        <w:t>What new things did you learn this week while playing the game?</w:t>
      </w:r>
    </w:p>
    <w:p>
      <w:pPr>
        <w:pStyle w:val="ListParagraph"/>
        <w:numPr>
          <w:ilvl w:val="0"/>
          <w:numId w:val="14"/>
        </w:numPr>
        <w:rPr>
          <w:lang w:val="en-GB"/>
        </w:rPr>
      </w:pPr>
      <w:r>
        <w:rPr>
          <w:lang w:val="en-GB"/>
        </w:rPr>
        <w:t xml:space="preserve">Do you play video games often? If yes, which is your favourite video game? Why this one? How much experience do you have with playing video games? </w:t>
      </w:r>
    </w:p>
    <w:p>
      <w:pPr>
        <w:pStyle w:val="Normal"/>
        <w:rPr>
          <w:b/>
          <w:bCs/>
          <w:color w:themeColor="accent1" w:themeShade="80" w:val="1F3864"/>
          <w:lang w:val="en-GB"/>
        </w:rPr>
      </w:pPr>
      <w:r>
        <w:rPr>
          <w:b/>
          <w:bCs/>
          <w:color w:themeColor="accent1" w:themeShade="80" w:val="1F3864"/>
          <w:lang w:val="en-GB"/>
        </w:rPr>
      </w:r>
    </w:p>
    <w:p>
      <w:pPr>
        <w:pStyle w:val="Heading3"/>
        <w:rPr>
          <w:color w:themeColor="accent1" w:themeShade="80" w:val="1F3864"/>
        </w:rPr>
      </w:pPr>
      <w:r>
        <w:rPr/>
        <w:t xml:space="preserve">Week 2: </w:t>
      </w:r>
      <w:ins w:id="8" w:author="Ana Rehberger" w:date="2024-08-26T11:50:08Z">
        <w:r>
          <w:rPr/>
          <w:t>Starfall Forest</w:t>
        </w:r>
      </w:ins>
      <w:del w:id="9" w:author="Ana Rehberger" w:date="2024-08-26T11:50:07Z">
        <w:r>
          <w:rPr/>
          <w:delText xml:space="preserve">Park </w:delText>
        </w:r>
      </w:del>
    </w:p>
    <w:p>
      <w:pPr>
        <w:pStyle w:val="Normal"/>
        <w:rPr>
          <w:i/>
          <w:i/>
          <w:iCs/>
          <w:color w:themeColor="accent1" w:themeShade="80" w:val="1F3864"/>
          <w:lang w:val="en-GB"/>
          <w:del w:id="11" w:author="Ana Rehberger" w:date="2024-08-26T11:50:14Z"/>
        </w:rPr>
      </w:pPr>
      <w:del w:id="10" w:author="Ana Rehberger" w:date="2024-08-26T11:50:14Z">
        <w:r>
          <w:rPr>
            <w:i/>
            <w:iCs/>
            <w:color w:themeColor="accent1" w:themeShade="80" w:val="1F3864"/>
            <w:lang w:val="en-GB"/>
          </w:rPr>
          <w:delText>Psychological mechanism: negative thoughts, cog. restructuring, self-regulation, reducing anxiety</w:delText>
        </w:r>
      </w:del>
    </w:p>
    <w:p>
      <w:pPr>
        <w:pStyle w:val="ListParagraph"/>
        <w:numPr>
          <w:ilvl w:val="0"/>
          <w:numId w:val="13"/>
        </w:numPr>
        <w:rPr>
          <w:lang w:val="en-GB"/>
          <w:del w:id="13" w:author="Ana Rehberger" w:date="2024-08-26T11:50:14Z"/>
        </w:rPr>
      </w:pPr>
      <w:del w:id="12" w:author="Ana Rehberger" w:date="2024-08-26T11:50:14Z">
        <w:r>
          <w:rPr>
            <w:lang w:val="en-GB"/>
          </w:rPr>
          <w:delText>The player needs to rescue NPCs from a dragon trap</w:delText>
        </w:r>
      </w:del>
    </w:p>
    <w:p>
      <w:pPr>
        <w:pStyle w:val="Normal"/>
        <w:numPr>
          <w:ilvl w:val="0"/>
          <w:numId w:val="13"/>
        </w:numPr>
        <w:rPr>
          <w:lang w:val="en-GB"/>
        </w:rPr>
      </w:pPr>
      <w:del w:id="14" w:author="Ana Rehberger" w:date="2024-08-26T11:50:14Z">
        <w:r>
          <w:rPr>
            <w:lang w:val="en-GB"/>
          </w:rPr>
          <w:delText>The player must defeat the dragon and escape the dragon trap</w:delText>
        </w:r>
      </w:del>
    </w:p>
    <w:p>
      <w:pPr>
        <w:pStyle w:val="ListParagraph"/>
        <w:rPr>
          <w:lang w:val="en-GB"/>
        </w:rPr>
      </w:pPr>
      <w:r>
        <w:rPr>
          <w:lang w:val="en-GB"/>
        </w:rPr>
      </w:r>
    </w:p>
    <w:p>
      <w:pPr>
        <w:pStyle w:val="Normal"/>
        <w:rPr>
          <w:b/>
          <w:bCs/>
          <w:lang w:val="en-GB"/>
        </w:rPr>
      </w:pPr>
      <w:r>
        <w:rPr>
          <w:b/>
          <w:bCs/>
          <w:lang w:val="en-GB"/>
        </w:rPr>
        <w:t xml:space="preserve">Questions Week 2: </w:t>
      </w:r>
    </w:p>
    <w:p>
      <w:pPr>
        <w:pStyle w:val="ListParagraph"/>
        <w:numPr>
          <w:ilvl w:val="0"/>
          <w:numId w:val="12"/>
        </w:numPr>
        <w:rPr>
          <w:lang w:val="en-GB"/>
        </w:rPr>
      </w:pPr>
      <w:r>
        <w:rPr>
          <w:lang w:val="en-GB"/>
        </w:rPr>
        <w:t>What new things did you learn this week while playing the game? Did you learn anything new about yourself?</w:t>
      </w:r>
    </w:p>
    <w:p>
      <w:pPr>
        <w:pStyle w:val="ListParagraph"/>
        <w:numPr>
          <w:ilvl w:val="0"/>
          <w:numId w:val="12"/>
        </w:numPr>
        <w:rPr>
          <w:lang w:val="en-GB"/>
        </w:rPr>
      </w:pPr>
      <w:r>
        <w:rPr>
          <w:lang w:val="en-GB"/>
        </w:rPr>
        <w:t>What do you tend to do when you don’t feel safe in real life?</w:t>
      </w:r>
    </w:p>
    <w:p>
      <w:pPr>
        <w:pStyle w:val="Normal"/>
        <w:numPr>
          <w:ilvl w:val="0"/>
          <w:numId w:val="12"/>
        </w:numPr>
        <w:rPr>
          <w:lang w:val="en-GB"/>
        </w:rPr>
      </w:pPr>
      <w:r>
        <w:rPr>
          <w:lang w:val="en-GB"/>
        </w:rPr>
        <w:t>How do you help yourself in a situation where you have to deal with difficult things?</w:t>
      </w:r>
    </w:p>
    <w:p>
      <w:pPr>
        <w:pStyle w:val="ListParagraph"/>
        <w:numPr>
          <w:ilvl w:val="1"/>
          <w:numId w:val="7"/>
        </w:numPr>
        <w:rPr>
          <w:lang w:val="en-GB"/>
        </w:rPr>
      </w:pPr>
      <w:r>
        <w:rPr>
          <w:lang w:val="en-GB"/>
        </w:rPr>
        <w:t>Easier language: When you face a problem, what do you do to solve it?</w:t>
      </w:r>
    </w:p>
    <w:p>
      <w:pPr>
        <w:pStyle w:val="ListParagraph"/>
        <w:numPr>
          <w:ilvl w:val="0"/>
          <w:numId w:val="7"/>
        </w:numPr>
        <w:rPr>
          <w:lang w:val="en-GB"/>
        </w:rPr>
      </w:pPr>
      <w:r>
        <w:rPr>
          <w:lang w:val="en-GB"/>
        </w:rPr>
        <w:t>Do you prefer to be by yourself in such situations or with others? Who do you talk to about difficult things?</w:t>
      </w:r>
    </w:p>
    <w:p>
      <w:pPr>
        <w:pStyle w:val="ListParagraph"/>
        <w:rPr>
          <w:lang w:val="en-GB"/>
        </w:rPr>
      </w:pPr>
      <w:r>
        <w:rPr>
          <w:lang w:val="en-GB"/>
        </w:rPr>
      </w:r>
    </w:p>
    <w:p>
      <w:pPr>
        <w:pStyle w:val="Normal"/>
        <w:rPr>
          <w:lang w:val="en-GB"/>
        </w:rPr>
      </w:pPr>
      <w:r>
        <w:rPr>
          <w:lang w:val="en-GB"/>
        </w:rPr>
      </w:r>
    </w:p>
    <w:p>
      <w:pPr>
        <w:pStyle w:val="Heading3"/>
        <w:rPr>
          <w:color w:themeColor="accent1" w:themeShade="80" w:val="1F3864"/>
        </w:rPr>
      </w:pPr>
      <w:r>
        <w:rPr/>
        <w:t xml:space="preserve">Week 3: </w:t>
      </w:r>
      <w:ins w:id="15" w:author="Ana Rehberger" w:date="2024-08-26T11:50:22Z">
        <w:r>
          <w:rPr/>
          <w:t>The Minion</w:t>
        </w:r>
      </w:ins>
      <w:ins w:id="16" w:author="Ana Rehberger" w:date="2024-08-26T11:50:22Z">
        <w:r>
          <w:rPr>
            <w:rFonts w:eastAsia="" w:eastAsiaTheme="minorEastAsia"/>
            <w:b/>
            <w:bCs/>
            <w:color w:val="1F3763"/>
            <w:lang w:val="en-GB"/>
          </w:rPr>
          <w:t>s’ Quarters</w:t>
        </w:r>
      </w:ins>
      <w:del w:id="17" w:author="Ana Rehberger" w:date="2024-08-26T11:50:22Z">
        <w:r>
          <w:rPr/>
          <w:delText xml:space="preserve">Town hall </w:delText>
        </w:r>
      </w:del>
    </w:p>
    <w:p>
      <w:pPr>
        <w:pStyle w:val="Normal"/>
        <w:rPr>
          <w:i/>
          <w:i/>
          <w:iCs/>
          <w:color w:themeColor="accent1" w:themeShade="80" w:val="1F3864"/>
          <w:lang w:val="en-GB"/>
          <w:del w:id="19" w:author="Ana Rehberger" w:date="2024-08-26T11:50:36Z"/>
        </w:rPr>
      </w:pPr>
      <w:del w:id="18" w:author="Ana Rehberger" w:date="2024-08-26T11:50:36Z">
        <w:r>
          <w:rPr>
            <w:i/>
            <w:iCs/>
            <w:color w:themeColor="accent1" w:themeShade="80" w:val="1F3864"/>
            <w:lang w:val="en-GB"/>
          </w:rPr>
          <w:delText>Psychological mechanism: core beliefs</w:delText>
        </w:r>
      </w:del>
    </w:p>
    <w:p>
      <w:pPr>
        <w:pStyle w:val="ListParagraph"/>
        <w:numPr>
          <w:ilvl w:val="0"/>
          <w:numId w:val="10"/>
        </w:numPr>
        <w:rPr>
          <w:lang w:val="en-GB"/>
          <w:del w:id="21" w:author="Ana Rehberger" w:date="2024-08-26T11:50:36Z"/>
        </w:rPr>
      </w:pPr>
      <w:del w:id="20" w:author="Ana Rehberger" w:date="2024-08-26T11:50:36Z">
        <w:r>
          <w:rPr>
            <w:lang w:val="en-GB"/>
          </w:rPr>
          <w:delText>Player must shapeshift into evil minion character to gain access to his office</w:delText>
        </w:r>
      </w:del>
    </w:p>
    <w:p>
      <w:pPr>
        <w:pStyle w:val="ListParagraph"/>
        <w:numPr>
          <w:ilvl w:val="0"/>
          <w:numId w:val="10"/>
        </w:numPr>
        <w:rPr>
          <w:lang w:val="en-GB"/>
          <w:del w:id="23" w:author="Ana Rehberger" w:date="2024-08-26T11:50:36Z"/>
        </w:rPr>
      </w:pPr>
      <w:del w:id="22" w:author="Ana Rehberger" w:date="2024-08-26T11:50:36Z">
        <w:r>
          <w:rPr>
            <w:lang w:val="en-GB"/>
          </w:rPr>
          <w:delText>Player learns about core beliefs and how they form, must identify their own core beliefs</w:delText>
        </w:r>
      </w:del>
    </w:p>
    <w:p>
      <w:pPr>
        <w:pStyle w:val="Normal"/>
        <w:numPr>
          <w:ilvl w:val="0"/>
          <w:numId w:val="10"/>
        </w:numPr>
        <w:rPr>
          <w:lang w:val="en-GB"/>
        </w:rPr>
      </w:pPr>
      <w:del w:id="24" w:author="Ana Rehberger" w:date="2024-08-26T11:50:36Z">
        <w:r>
          <w:rPr>
            <w:lang w:val="en-GB"/>
          </w:rPr>
          <w:delText>Player must escape the town hall and defeat the dragons</w:delText>
        </w:r>
      </w:del>
    </w:p>
    <w:p>
      <w:pPr>
        <w:pStyle w:val="Normal"/>
        <w:rPr>
          <w:b/>
          <w:bCs/>
          <w:lang w:val="en-GB"/>
        </w:rPr>
      </w:pPr>
      <w:r>
        <w:rPr>
          <w:b/>
          <w:bCs/>
          <w:lang w:val="en-GB"/>
        </w:rPr>
        <w:t>Questions week 3:</w:t>
      </w:r>
    </w:p>
    <w:p>
      <w:pPr>
        <w:pStyle w:val="ListParagraph"/>
        <w:numPr>
          <w:ilvl w:val="0"/>
          <w:numId w:val="11"/>
        </w:numPr>
        <w:rPr>
          <w:lang w:val="en-GB"/>
        </w:rPr>
      </w:pPr>
      <w:r>
        <w:rPr>
          <w:lang w:val="en-GB"/>
        </w:rPr>
        <w:t>What new things did you learn this week while playing the game?</w:t>
      </w:r>
    </w:p>
    <w:p>
      <w:pPr>
        <w:pStyle w:val="ListParagraph"/>
        <w:numPr>
          <w:ilvl w:val="0"/>
          <w:numId w:val="11"/>
        </w:numPr>
        <w:rPr>
          <w:lang w:val="en-GB"/>
        </w:rPr>
      </w:pPr>
      <w:r>
        <w:rPr>
          <w:lang w:val="en-GB"/>
        </w:rPr>
        <w:t>Did you learn anything new about yourself?</w:t>
      </w:r>
    </w:p>
    <w:p>
      <w:pPr>
        <w:pStyle w:val="ListParagraph"/>
        <w:numPr>
          <w:ilvl w:val="0"/>
          <w:numId w:val="11"/>
        </w:numPr>
        <w:rPr>
          <w:lang w:val="en-GB"/>
        </w:rPr>
      </w:pPr>
      <w:r>
        <w:rPr>
          <w:lang w:val="en-GB"/>
        </w:rPr>
        <w:t>Where do you think we get our beliefs from? Can you name at least three sources where they come from? Would you like to share some things that you most strongly believe in with us? This can be connected, for example, to friendships, love, family, facts about yourself, etc.</w:t>
      </w:r>
    </w:p>
    <w:p>
      <w:pPr>
        <w:pStyle w:val="ListParagraph"/>
        <w:numPr>
          <w:ilvl w:val="0"/>
          <w:numId w:val="11"/>
        </w:numPr>
        <w:rPr>
          <w:lang w:val="en-GB"/>
        </w:rPr>
      </w:pPr>
      <w:r>
        <w:rPr>
          <w:lang w:val="en-GB"/>
        </w:rPr>
        <w:t>Do you think that such strong beliefs can be changed? How quick do you think they change? Under which conditions do you think they can change?</w:t>
      </w:r>
    </w:p>
    <w:p>
      <w:pPr>
        <w:pStyle w:val="Normal"/>
        <w:rPr>
          <w:b/>
          <w:bCs/>
          <w:color w:themeColor="accent1" w:themeShade="80" w:val="1F3864"/>
          <w:lang w:val="en-GB"/>
        </w:rPr>
      </w:pPr>
      <w:r>
        <w:rPr>
          <w:b/>
          <w:bCs/>
          <w:color w:themeColor="accent1" w:themeShade="80" w:val="1F3864"/>
          <w:lang w:val="en-GB"/>
        </w:rPr>
      </w:r>
    </w:p>
    <w:p>
      <w:pPr>
        <w:pStyle w:val="Heading3"/>
        <w:rPr>
          <w:color w:themeColor="accent1" w:themeShade="80" w:val="1F3864"/>
        </w:rPr>
      </w:pPr>
      <w:r>
        <w:rPr/>
        <w:t>Week 4: Library</w:t>
      </w:r>
    </w:p>
    <w:p>
      <w:pPr>
        <w:pStyle w:val="Normal"/>
        <w:rPr>
          <w:i/>
          <w:i/>
          <w:iCs/>
          <w:color w:themeColor="accent1" w:themeShade="80" w:val="1F3864"/>
          <w:lang w:val="en-GB"/>
          <w:del w:id="26" w:author="Ana Rehberger" w:date="2024-08-26T11:50:49Z"/>
        </w:rPr>
      </w:pPr>
      <w:del w:id="25" w:author="Ana Rehberger" w:date="2024-08-26T11:50:49Z">
        <w:r>
          <w:rPr>
            <w:i/>
            <w:iCs/>
            <w:color w:themeColor="accent1" w:themeShade="80" w:val="1F3864"/>
            <w:lang w:val="en-GB"/>
          </w:rPr>
          <w:delText>Psychological mechanism: enhance critical thinking, social influence</w:delText>
        </w:r>
      </w:del>
    </w:p>
    <w:p>
      <w:pPr>
        <w:pStyle w:val="ListParagraph"/>
        <w:numPr>
          <w:ilvl w:val="0"/>
          <w:numId w:val="6"/>
        </w:numPr>
        <w:rPr>
          <w:lang w:val="en-US"/>
          <w:del w:id="28" w:author="Ana Rehberger" w:date="2024-08-26T11:50:49Z"/>
        </w:rPr>
      </w:pPr>
      <w:del w:id="27" w:author="Ana Rehberger" w:date="2024-08-26T11:50:49Z">
        <w:r>
          <w:rPr>
            <w:lang w:val="en-US"/>
          </w:rPr>
          <w:delText>User confronted with abundance/ maze of information i.e. different doorways and staircases</w:delText>
        </w:r>
      </w:del>
    </w:p>
    <w:p>
      <w:pPr>
        <w:pStyle w:val="Normal"/>
        <w:numPr>
          <w:ilvl w:val="0"/>
          <w:numId w:val="6"/>
        </w:numPr>
        <w:rPr>
          <w:lang w:val="en-US"/>
        </w:rPr>
      </w:pPr>
      <w:del w:id="29" w:author="Ana Rehberger" w:date="2024-08-26T11:50:49Z">
        <w:r>
          <w:rPr>
            <w:lang w:val="en-US"/>
          </w:rPr>
          <w:delText>Quest to find correct information</w:delText>
        </w:r>
      </w:del>
    </w:p>
    <w:p>
      <w:pPr>
        <w:pStyle w:val="Normal"/>
        <w:rPr>
          <w:lang w:val="en-US"/>
        </w:rPr>
      </w:pPr>
      <w:r>
        <w:rPr>
          <w:lang w:val="en-US"/>
        </w:rPr>
      </w:r>
    </w:p>
    <w:p>
      <w:pPr>
        <w:pStyle w:val="Normal"/>
        <w:rPr>
          <w:lang w:val="en-GB"/>
        </w:rPr>
      </w:pPr>
      <w:r>
        <w:rPr>
          <w:b/>
          <w:bCs/>
          <w:lang w:val="en-GB"/>
        </w:rPr>
        <w:t>Questions week 4</w:t>
      </w:r>
      <w:r>
        <w:rPr>
          <w:lang w:val="en-GB"/>
        </w:rPr>
        <w:t>:</w:t>
      </w:r>
    </w:p>
    <w:p>
      <w:pPr>
        <w:pStyle w:val="Normal"/>
        <w:rPr>
          <w:lang w:val="en-GB"/>
        </w:rPr>
      </w:pPr>
      <w:r>
        <w:rPr>
          <w:lang w:val="en-GB"/>
        </w:rPr>
        <w:t>Children, young adolescents (10-12):</w:t>
      </w:r>
    </w:p>
    <w:p>
      <w:pPr>
        <w:pStyle w:val="ListParagraph"/>
        <w:numPr>
          <w:ilvl w:val="0"/>
          <w:numId w:val="9"/>
        </w:numPr>
        <w:rPr>
          <w:lang w:val="en-GB"/>
        </w:rPr>
      </w:pPr>
      <w:r>
        <w:rPr>
          <w:lang w:val="en-GB"/>
        </w:rPr>
        <w:t>Do people always tell the truth? Why (not)?</w:t>
      </w:r>
    </w:p>
    <w:p>
      <w:pPr>
        <w:pStyle w:val="ListParagraph"/>
        <w:numPr>
          <w:ilvl w:val="0"/>
          <w:numId w:val="9"/>
        </w:numPr>
        <w:rPr>
          <w:lang w:val="en-GB"/>
        </w:rPr>
      </w:pPr>
      <w:r>
        <w:rPr>
          <w:lang w:val="en-GB"/>
        </w:rPr>
        <w:t>How do you know who you can trust and who not?</w:t>
      </w:r>
    </w:p>
    <w:p>
      <w:pPr>
        <w:pStyle w:val="ListParagraph"/>
        <w:numPr>
          <w:ilvl w:val="0"/>
          <w:numId w:val="9"/>
        </w:numPr>
        <w:rPr>
          <w:lang w:val="en-GB"/>
        </w:rPr>
      </w:pPr>
      <w:r>
        <w:rPr>
          <w:lang w:val="en-GB"/>
        </w:rPr>
        <w:t>Do you believe everything you see on television, hear on the radio or see on social media? Did it ever happen to you that you did not believe something? How do you know that something is untrue?</w:t>
      </w:r>
    </w:p>
    <w:p>
      <w:pPr>
        <w:pStyle w:val="Normal"/>
        <w:rPr>
          <w:lang w:val="en-GB"/>
        </w:rPr>
      </w:pPr>
      <w:r>
        <w:rPr>
          <w:lang w:val="en-GB"/>
        </w:rPr>
        <w:t>Adolescents and young adults (13-24):</w:t>
      </w:r>
    </w:p>
    <w:p>
      <w:pPr>
        <w:pStyle w:val="ListParagraph"/>
        <w:numPr>
          <w:ilvl w:val="0"/>
          <w:numId w:val="9"/>
        </w:numPr>
        <w:rPr>
          <w:lang w:val="en-GB"/>
        </w:rPr>
      </w:pPr>
      <w:r>
        <w:rPr>
          <w:lang w:val="en-GB"/>
        </w:rPr>
        <w:t>Do you believe everything you see on television, hear on the radio or see on social media? Did it ever happen to you that you did not believe something? How do you know that something is untrue?</w:t>
      </w:r>
    </w:p>
    <w:p>
      <w:pPr>
        <w:pStyle w:val="ListParagraph"/>
        <w:numPr>
          <w:ilvl w:val="0"/>
          <w:numId w:val="9"/>
        </w:numPr>
        <w:rPr>
          <w:lang w:val="en-GB"/>
        </w:rPr>
      </w:pPr>
      <w:r>
        <w:rPr>
          <w:lang w:val="en-GB"/>
        </w:rPr>
        <w:t>Do you ever receive some news from somebody that you don’t fully believe? How do you know that the information is possibly untrue?</w:t>
      </w:r>
    </w:p>
    <w:p>
      <w:pPr>
        <w:pStyle w:val="ListParagraph"/>
        <w:numPr>
          <w:ilvl w:val="0"/>
          <w:numId w:val="9"/>
        </w:numPr>
        <w:rPr>
          <w:lang w:val="en-GB"/>
        </w:rPr>
      </w:pPr>
      <w:r>
        <w:rPr>
          <w:lang w:val="en-GB"/>
        </w:rPr>
        <w:t>How do you react when something like this happens to you?</w:t>
      </w:r>
    </w:p>
    <w:p>
      <w:pPr>
        <w:pStyle w:val="Normal"/>
        <w:rPr>
          <w:lang w:val="en-GB"/>
        </w:rPr>
      </w:pPr>
      <w:r>
        <w:rPr>
          <w:i/>
          <w:iCs/>
          <w:lang w:val="en-GB"/>
        </w:rPr>
        <w:t>Additional option:</w:t>
      </w:r>
    </w:p>
    <w:p>
      <w:pPr>
        <w:pStyle w:val="ListParagraph"/>
        <w:numPr>
          <w:ilvl w:val="0"/>
          <w:numId w:val="4"/>
        </w:numPr>
        <w:rPr>
          <w:lang w:val="en-GB"/>
        </w:rPr>
      </w:pPr>
      <w:r>
        <w:rPr>
          <w:lang w:val="en-GB"/>
        </w:rPr>
        <w:t>How do you feel when someone lies to you?</w:t>
      </w:r>
    </w:p>
    <w:p>
      <w:pPr>
        <w:pStyle w:val="ListParagraph"/>
        <w:numPr>
          <w:ilvl w:val="0"/>
          <w:numId w:val="4"/>
        </w:numPr>
        <w:rPr>
          <w:lang w:val="en-GB"/>
        </w:rPr>
      </w:pPr>
      <w:r>
        <w:rPr>
          <w:lang w:val="en-GB"/>
        </w:rPr>
        <w:t>Do you ever lie? How do you feel then?</w:t>
      </w:r>
    </w:p>
    <w:p>
      <w:pPr>
        <w:pStyle w:val="Normal"/>
        <w:rPr>
          <w:rFonts w:eastAsia="" w:eastAsiaTheme="minorEastAsia"/>
          <w:b/>
          <w:bCs/>
          <w:color w:themeColor="accent1" w:themeShade="80" w:val="1F3864"/>
          <w:lang w:val="en-GB"/>
        </w:rPr>
      </w:pPr>
      <w:r>
        <w:rPr>
          <w:rFonts w:eastAsia="" w:eastAsiaTheme="minorEastAsia"/>
          <w:b/>
          <w:bCs/>
          <w:color w:themeColor="accent1" w:themeShade="80" w:val="1F3864"/>
          <w:lang w:val="en-GB"/>
        </w:rPr>
      </w:r>
    </w:p>
    <w:p>
      <w:pPr>
        <w:pStyle w:val="Heading3"/>
        <w:rPr>
          <w:color w:themeColor="accent1" w:themeShade="80" w:val="1F3864"/>
        </w:rPr>
      </w:pPr>
      <w:r>
        <w:rPr/>
        <w:t xml:space="preserve">Week 5: </w:t>
      </w:r>
      <w:ins w:id="30" w:author="Ana Rehberger" w:date="2024-08-26T11:51:03Z">
        <w:r>
          <w:rPr/>
          <w:t>The Villain</w:t>
        </w:r>
      </w:ins>
      <w:ins w:id="31" w:author="Ana Rehberger" w:date="2024-08-26T11:51:03Z">
        <w:r>
          <w:rPr>
            <w:rFonts w:eastAsia="" w:eastAsiaTheme="minorEastAsia"/>
            <w:b/>
            <w:bCs/>
            <w:color w:val="1F3763"/>
            <w:lang w:val="en-GB"/>
          </w:rPr>
          <w:t>’s Lair</w:t>
        </w:r>
      </w:ins>
      <w:del w:id="32" w:author="Ana Rehberger" w:date="2024-08-26T11:51:03Z">
        <w:r>
          <w:rPr/>
          <w:delText xml:space="preserve">Party </w:delText>
        </w:r>
      </w:del>
    </w:p>
    <w:p>
      <w:pPr>
        <w:pStyle w:val="Normal"/>
        <w:rPr>
          <w:rFonts w:eastAsia="" w:eastAsiaTheme="minorEastAsia"/>
          <w:i/>
          <w:i/>
          <w:iCs/>
          <w:color w:themeColor="accent1" w:themeShade="80" w:val="1F3864"/>
          <w:lang w:val="en-GB"/>
          <w:del w:id="34" w:author="Ana Rehberger" w:date="2024-08-26T11:52:25Z"/>
        </w:rPr>
      </w:pPr>
      <w:del w:id="33" w:author="Ana Rehberger" w:date="2024-08-26T11:52:25Z">
        <w:r>
          <w:rPr>
            <w:rFonts w:eastAsia="" w:eastAsiaTheme="minorEastAsia"/>
            <w:i/>
            <w:iCs/>
            <w:color w:themeColor="accent1" w:themeShade="80" w:val="1F3864"/>
            <w:lang w:val="en-GB"/>
          </w:rPr>
          <w:delText>Psychological mechanism: cognition in social situations</w:delText>
        </w:r>
      </w:del>
    </w:p>
    <w:p>
      <w:pPr>
        <w:pStyle w:val="ListParagraph"/>
        <w:numPr>
          <w:ilvl w:val="0"/>
          <w:numId w:val="5"/>
        </w:numPr>
        <w:rPr>
          <w:lang w:val="en-GB"/>
          <w:del w:id="36" w:author="Ana Rehberger" w:date="2024-08-26T11:52:25Z"/>
        </w:rPr>
      </w:pPr>
      <w:del w:id="35" w:author="Ana Rehberger" w:date="2024-08-26T11:52:25Z">
        <w:r>
          <w:rPr>
            <w:lang w:val="en-GB"/>
          </w:rPr>
          <w:delText>Player approaches the venue of the party and sees a group of young people looking at them and giggling</w:delText>
        </w:r>
      </w:del>
    </w:p>
    <w:p>
      <w:pPr>
        <w:pStyle w:val="ListParagraph"/>
        <w:numPr>
          <w:ilvl w:val="0"/>
          <w:numId w:val="5"/>
        </w:numPr>
        <w:rPr>
          <w:lang w:val="en-GB"/>
          <w:del w:id="38" w:author="Ana Rehberger" w:date="2024-08-26T11:52:25Z"/>
        </w:rPr>
      </w:pPr>
      <w:del w:id="37" w:author="Ana Rehberger" w:date="2024-08-26T11:52:25Z">
        <w:r>
          <w:rPr>
            <w:lang w:val="en-GB"/>
          </w:rPr>
          <w:delText>Player has different options how to react in the situation</w:delText>
        </w:r>
      </w:del>
    </w:p>
    <w:p>
      <w:pPr>
        <w:pStyle w:val="Normal"/>
        <w:numPr>
          <w:ilvl w:val="0"/>
          <w:numId w:val="5"/>
        </w:numPr>
        <w:rPr>
          <w:lang w:val="en-GB"/>
        </w:rPr>
      </w:pPr>
      <w:del w:id="39" w:author="Ana Rehberger" w:date="2024-08-26T11:52:25Z">
        <w:r>
          <w:rPr>
            <w:lang w:val="en-GB"/>
          </w:rPr>
          <w:delText>Then, player must engage in a conversation (first, he receives psychoeducation on this)</w:delText>
        </w:r>
      </w:del>
    </w:p>
    <w:p>
      <w:pPr>
        <w:pStyle w:val="ListParagraph"/>
        <w:rPr>
          <w:lang w:val="en-GB"/>
        </w:rPr>
      </w:pPr>
      <w:r>
        <w:rPr>
          <w:lang w:val="en-GB"/>
        </w:rPr>
      </w:r>
    </w:p>
    <w:p>
      <w:pPr>
        <w:pStyle w:val="Normal"/>
        <w:rPr>
          <w:lang w:val="en-GB"/>
        </w:rPr>
      </w:pPr>
      <w:r>
        <w:rPr>
          <w:b/>
          <w:bCs/>
          <w:lang w:val="en-GB"/>
        </w:rPr>
        <w:t>Questions week 5</w:t>
      </w:r>
      <w:r>
        <w:rPr>
          <w:lang w:val="en-GB"/>
        </w:rPr>
        <w:t xml:space="preserve">: </w:t>
      </w:r>
    </w:p>
    <w:p>
      <w:pPr>
        <w:pStyle w:val="Normal"/>
        <w:numPr>
          <w:ilvl w:val="0"/>
          <w:numId w:val="7"/>
        </w:numPr>
        <w:rPr>
          <w:lang w:val="en-GB"/>
        </w:rPr>
      </w:pPr>
      <w:r>
        <w:rPr>
          <w:lang w:val="en-GB"/>
        </w:rPr>
        <w:t>Do you like meeting new people? Why (not)?</w:t>
      </w:r>
    </w:p>
    <w:p>
      <w:pPr>
        <w:pStyle w:val="ListParagraph"/>
        <w:numPr>
          <w:ilvl w:val="0"/>
          <w:numId w:val="7"/>
        </w:numPr>
        <w:rPr>
          <w:lang w:val="en-GB"/>
        </w:rPr>
      </w:pPr>
      <w:r>
        <w:rPr>
          <w:lang w:val="en-GB"/>
        </w:rPr>
        <w:t>How would you start a conversation with somebody you have just met and you want to make friends with?</w:t>
      </w:r>
    </w:p>
    <w:p>
      <w:pPr>
        <w:pStyle w:val="ListParagraph"/>
        <w:numPr>
          <w:ilvl w:val="0"/>
          <w:numId w:val="7"/>
        </w:numPr>
        <w:rPr>
          <w:lang w:val="en-GB"/>
        </w:rPr>
      </w:pPr>
      <w:r>
        <w:rPr>
          <w:lang w:val="en-GB"/>
        </w:rPr>
        <w:t>Do you think that meeting new people is hard for anyone? Why do you think it is so?</w:t>
      </w:r>
    </w:p>
    <w:p>
      <w:pPr>
        <w:pStyle w:val="ListParagraph"/>
        <w:numPr>
          <w:ilvl w:val="0"/>
          <w:numId w:val="7"/>
        </w:numPr>
        <w:rPr>
          <w:lang w:val="en-GB"/>
        </w:rPr>
      </w:pPr>
      <w:r>
        <w:rPr>
          <w:lang w:val="en-GB"/>
        </w:rPr>
        <w:t>What advice would you give a friend to start a conversation with someone they like? Can you pretend, that you are talking to that friend, and give them as much detail as possible?</w:t>
      </w:r>
    </w:p>
    <w:p>
      <w:pPr>
        <w:pStyle w:val="Normal"/>
        <w:rPr>
          <w:lang w:val="en-GB"/>
        </w:rPr>
      </w:pPr>
      <w:r>
        <w:rPr>
          <w:lang w:val="en-GB"/>
        </w:rPr>
      </w:r>
    </w:p>
    <w:p>
      <w:pPr>
        <w:pStyle w:val="Normal"/>
        <w:rPr>
          <w:lang w:val="en-GB"/>
        </w:rPr>
      </w:pPr>
      <w:r>
        <w:rPr>
          <w:lang w:val="en-GB"/>
        </w:rPr>
      </w:r>
    </w:p>
    <w:p>
      <w:pPr>
        <w:pStyle w:val="Normal"/>
        <w:rPr/>
      </w:pPr>
      <w:r>
        <w:rPr/>
      </w:r>
      <w:r>
        <w:br w:type="page"/>
      </w:r>
    </w:p>
    <w:p>
      <w:pPr>
        <w:pStyle w:val="Heading2"/>
        <w:spacing w:before="0" w:after="0"/>
        <w:rPr>
          <w:color w:themeColor="accent1" w:themeShade="80" w:val="1F3864"/>
          <w:sz w:val="24"/>
          <w:szCs w:val="24"/>
        </w:rPr>
      </w:pPr>
      <w:r>
        <w:rPr/>
        <w:t>Post-intervention questions</w:t>
      </w:r>
    </w:p>
    <w:p>
      <w:pPr>
        <w:pStyle w:val="Normal"/>
        <w:rPr>
          <w:lang w:val="en-GB"/>
        </w:rPr>
      </w:pPr>
      <w:r>
        <w:rPr>
          <w:lang w:val="en-GB"/>
        </w:rPr>
      </w:r>
    </w:p>
    <w:p>
      <w:pPr>
        <w:pStyle w:val="Normal"/>
        <w:rPr>
          <w:lang w:val="en-GB"/>
        </w:rPr>
      </w:pPr>
      <w:r>
        <w:rPr>
          <w:lang w:val="en-GB"/>
        </w:rPr>
        <w:t>When answering the following questions, have in mind the past 5 weeks since you have started playing the game. Do you notice any changes?</w:t>
      </w:r>
    </w:p>
    <w:p>
      <w:pPr>
        <w:pStyle w:val="Normal"/>
        <w:rPr>
          <w:b/>
          <w:bCs/>
          <w:lang w:val="en-GB"/>
        </w:rPr>
      </w:pPr>
      <w:r>
        <w:rPr>
          <w:b/>
          <w:bCs/>
          <w:lang w:val="en-GB"/>
        </w:rPr>
      </w:r>
    </w:p>
    <w:p>
      <w:pPr>
        <w:pStyle w:val="Normal"/>
        <w:rPr>
          <w:b/>
          <w:bCs/>
          <w:lang w:val="en-GB"/>
        </w:rPr>
      </w:pPr>
      <w:r>
        <w:rPr>
          <w:b/>
          <w:bCs/>
          <w:lang w:val="en-GB"/>
        </w:rPr>
        <w:t xml:space="preserve">1.a. Can you tell me about yourself, so I can get an idea of who you are? </w:t>
      </w:r>
    </w:p>
    <w:p>
      <w:pPr>
        <w:pStyle w:val="Normal"/>
        <w:rPr>
          <w:rFonts w:ascii="Calibri" w:hAnsi="Calibri" w:eastAsia="Calibri" w:cs="Calibri"/>
          <w:b/>
          <w:bCs/>
          <w:lang w:val="en-GB"/>
        </w:rPr>
      </w:pPr>
      <w:r>
        <w:rPr>
          <w:b/>
          <w:bCs/>
          <w:lang w:val="en-GB"/>
        </w:rPr>
        <w:t xml:space="preserve">1.b. How would you describe yourself to someone who is just getting to know you? </w:t>
      </w:r>
      <w:r>
        <w:rPr>
          <w:rFonts w:eastAsia="Calibri" w:cs="Calibri"/>
          <w:b/>
          <w:bCs/>
          <w:color w:themeColor="text1" w:val="000000"/>
          <w:lang w:val="en-GB"/>
        </w:rPr>
        <w:t>Can you describe your hobbies, relationship with your family and friends and emotions that you most often experience?</w:t>
      </w:r>
    </w:p>
    <w:p>
      <w:pPr>
        <w:pStyle w:val="Normal"/>
        <w:ind w:firstLine="708"/>
        <w:rPr>
          <w:i/>
          <w:i/>
          <w:iCs/>
          <w:lang w:val="en-GB"/>
        </w:rPr>
      </w:pPr>
      <w:r>
        <w:rPr>
          <w:i/>
          <w:iCs/>
          <w:lang w:val="en-GB"/>
        </w:rPr>
        <w:t xml:space="preserve"> </w:t>
      </w:r>
      <w:r>
        <w:rPr>
          <w:i/>
          <w:iCs/>
          <w:lang w:val="en-GB"/>
        </w:rPr>
        <w:t>[To gain insights into self-perception, personality traits, and emotional expression.]</w:t>
      </w:r>
    </w:p>
    <w:p>
      <w:pPr>
        <w:pStyle w:val="Normal"/>
        <w:rPr>
          <w:b/>
          <w:bCs/>
          <w:lang w:val="en-GB"/>
        </w:rPr>
      </w:pPr>
      <w:r>
        <w:rPr>
          <w:b/>
          <w:bCs/>
          <w:lang w:val="en-GB"/>
        </w:rPr>
        <w:t>2. Can you share what goes through your mind on a regular day, including any persistent negative thoughts or worries?</w:t>
      </w:r>
    </w:p>
    <w:p>
      <w:pPr>
        <w:pStyle w:val="Normal"/>
        <w:ind w:firstLine="708"/>
        <w:rPr>
          <w:i/>
          <w:i/>
          <w:iCs/>
          <w:lang w:val="en-GB"/>
        </w:rPr>
      </w:pPr>
      <w:r>
        <w:rPr>
          <w:i/>
          <w:iCs/>
          <w:lang w:val="en-GB"/>
        </w:rPr>
        <w:t>[To explore cognitive patterns and identify potential symptoms of anxiety or depression.]</w:t>
      </w:r>
    </w:p>
    <w:p>
      <w:pPr>
        <w:pStyle w:val="Normal"/>
        <w:ind w:firstLine="708"/>
        <w:rPr>
          <w:b/>
          <w:bCs/>
          <w:lang w:val="en-GB"/>
        </w:rPr>
      </w:pPr>
      <w:r>
        <w:rPr/>
        <w:br/>
      </w:r>
      <w:r>
        <w:rPr>
          <w:b/>
          <w:bCs/>
          <w:lang w:val="en-GB"/>
        </w:rPr>
        <w:t xml:space="preserve">3.a. How would you describe your mood and energy levels in recent weeks? </w:t>
      </w:r>
    </w:p>
    <w:p>
      <w:pPr>
        <w:pStyle w:val="Normal"/>
        <w:rPr>
          <w:b/>
          <w:bCs/>
          <w:lang w:val="en-GB"/>
        </w:rPr>
      </w:pPr>
      <w:r>
        <w:rPr>
          <w:b/>
          <w:bCs/>
          <w:lang w:val="en-GB"/>
        </w:rPr>
        <w:t>3.b. Have you noticed any changes affecting your daily life, work or school, family, or friends?</w:t>
      </w:r>
    </w:p>
    <w:p>
      <w:pPr>
        <w:pStyle w:val="Normal"/>
        <w:ind w:firstLine="708"/>
        <w:rPr>
          <w:rFonts w:ascii="Calibri" w:hAnsi="Calibri" w:eastAsia="Calibri" w:cs="Calibri"/>
          <w:lang w:val="en-GB"/>
        </w:rPr>
      </w:pPr>
      <w:r>
        <w:rPr>
          <w:i/>
          <w:iCs/>
          <w:lang w:val="en-GB"/>
        </w:rPr>
        <w:t>[To assess mood, energy, and the impact of emotional well-being on daily functioning.]</w:t>
      </w:r>
      <w:r>
        <w:rPr/>
        <w:br/>
        <w:br/>
        <w:br/>
      </w:r>
      <w:r>
        <w:rPr>
          <w:b/>
          <w:bCs/>
          <w:lang w:val="en-GB"/>
        </w:rPr>
        <w:t xml:space="preserve">4. </w:t>
      </w:r>
      <w:r>
        <w:rPr>
          <w:rFonts w:eastAsia="Calibri" w:cs="Calibri"/>
          <w:b/>
          <w:bCs/>
          <w:color w:themeColor="text1" w:val="000000"/>
          <w:lang w:val="en-GB"/>
        </w:rPr>
        <w:t xml:space="preserve"> How do you usually react in unpleasant and challenging situations, especially those that happen in relationship with others?</w:t>
      </w:r>
    </w:p>
    <w:p>
      <w:pPr>
        <w:pStyle w:val="Normal"/>
        <w:ind w:firstLine="708"/>
        <w:rPr>
          <w:lang w:val="en-GB"/>
        </w:rPr>
      </w:pPr>
      <w:r>
        <w:rPr>
          <w:i/>
          <w:iCs/>
          <w:lang w:val="en-GB"/>
        </w:rPr>
        <w:t>[To identify potential symptoms and behaviors associated potential disorders.]</w:t>
      </w:r>
    </w:p>
    <w:p>
      <w:pPr>
        <w:pStyle w:val="Normal"/>
        <w:ind w:firstLine="708"/>
        <w:rPr>
          <w:rFonts w:ascii="Calibri" w:hAnsi="Calibri" w:eastAsia="Calibri" w:cs="Calibri"/>
          <w:lang w:val="en-GB"/>
        </w:rPr>
      </w:pPr>
      <w:r>
        <w:rPr/>
        <w:br/>
      </w:r>
      <w:r>
        <w:rPr>
          <w:b/>
          <w:bCs/>
          <w:lang w:val="en-GB"/>
        </w:rPr>
        <w:t xml:space="preserve">5. </w:t>
      </w:r>
      <w:r>
        <w:rPr>
          <w:rFonts w:eastAsia="Calibri" w:cs="Calibri"/>
          <w:b/>
          <w:bCs/>
          <w:color w:themeColor="text1" w:val="000000"/>
          <w:lang w:val="en-GB"/>
        </w:rPr>
        <w:t xml:space="preserve"> What do you do when you don’t feel okay? Do you engage in some activity or hobby? How does this impact your mood?</w:t>
      </w:r>
    </w:p>
    <w:p>
      <w:pPr>
        <w:pStyle w:val="Normal"/>
        <w:ind w:firstLine="708"/>
        <w:rPr>
          <w:lang w:val="en-GB"/>
        </w:rPr>
      </w:pPr>
      <w:r>
        <w:rPr>
          <w:i/>
          <w:iCs/>
          <w:lang w:val="en-GB"/>
        </w:rPr>
        <w:t>[To understand coping mechanisms and potential sources of joy or distress.]</w:t>
      </w:r>
      <w:r>
        <w:rPr/>
        <w:br/>
      </w:r>
      <w:r>
        <w:rPr>
          <w:lang w:val="en-GB"/>
        </w:rPr>
        <w:t xml:space="preserve"> </w:t>
      </w:r>
      <w:r>
        <w:rPr/>
        <w:br/>
      </w:r>
      <w:r>
        <w:rPr>
          <w:b/>
          <w:bCs/>
          <w:lang w:val="en-GB"/>
        </w:rPr>
        <w:t xml:space="preserve">6. Is there anything specific that you find really fascinating or intriguing lately? And how did that make you feel? </w:t>
      </w:r>
    </w:p>
    <w:p>
      <w:pPr>
        <w:pStyle w:val="Normal"/>
        <w:ind w:firstLine="708"/>
        <w:rPr>
          <w:b/>
          <w:bCs/>
          <w:lang w:val="en-GB"/>
        </w:rPr>
      </w:pPr>
      <w:r>
        <w:rPr>
          <w:i/>
          <w:iCs/>
          <w:lang w:val="en-GB"/>
        </w:rPr>
        <w:t>[To explore changes in interests and potential markers of mood disorders.]</w:t>
      </w:r>
      <w:r>
        <w:rPr/>
        <w:br/>
      </w:r>
      <w:r>
        <w:rPr>
          <w:lang w:val="en-GB"/>
        </w:rPr>
        <w:t xml:space="preserve"> </w:t>
      </w:r>
      <w:r>
        <w:rPr/>
        <w:br/>
      </w:r>
      <w:r>
        <w:rPr>
          <w:b/>
          <w:bCs/>
          <w:lang w:val="en-GB"/>
        </w:rPr>
        <w:t>7.a.  Do you ever feel overwhelmed? What do you do then?</w:t>
      </w:r>
    </w:p>
    <w:p>
      <w:pPr>
        <w:pStyle w:val="Normal"/>
        <w:rPr>
          <w:i/>
          <w:i/>
          <w:iCs/>
          <w:lang w:val="en-GB"/>
        </w:rPr>
      </w:pPr>
      <w:r>
        <w:rPr>
          <w:b/>
          <w:bCs/>
          <w:lang w:val="en-GB"/>
        </w:rPr>
        <w:t xml:space="preserve">7.b. Can you think of any recent accomplishments that you are proud of? </w:t>
      </w:r>
      <w:r>
        <w:rPr>
          <w:rFonts w:eastAsia="Calibri" w:cs="Calibri"/>
          <w:b/>
          <w:bCs/>
          <w:color w:themeColor="text1" w:val="000000"/>
          <w:lang w:val="en-GB"/>
        </w:rPr>
        <w:t>Are you really good at anything?</w:t>
      </w:r>
      <w:r>
        <w:rPr>
          <w:b/>
          <w:bCs/>
          <w:i/>
          <w:iCs/>
          <w:lang w:val="en-GB"/>
        </w:rPr>
        <w:t xml:space="preserve"> </w:t>
      </w:r>
      <w:r>
        <w:rPr>
          <w:i/>
          <w:iCs/>
          <w:lang w:val="en-GB"/>
        </w:rPr>
        <w:t xml:space="preserve"> </w:t>
      </w:r>
    </w:p>
    <w:p>
      <w:pPr>
        <w:pStyle w:val="Normal"/>
        <w:spacing w:before="0" w:after="160"/>
        <w:ind w:firstLine="708"/>
        <w:rPr/>
      </w:pPr>
      <w:r>
        <w:rPr>
          <w:i/>
          <w:iCs/>
          <w:lang w:val="en-GB"/>
        </w:rPr>
        <w:t>[To gauge coping strategies and assess self-esteem.]</w:t>
        <w:b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Urška Smrke" w:date="2024-07-31T12:49:00Z" w:initials="US">
    <w:p>
      <w:pPr>
        <w:overflowPunct w:val="false"/>
        <w:spacing w:before="0" w:after="0" w:lineRule="auto" w:line="240"/>
        <w:rPr/>
      </w:pPr>
      <w:r>
        <w:rPr>
          <w:rFonts w:ascii="Carlito" w:hAnsi="Carlito" w:eastAsia="DejaVu Sans" w:cs="DejaVu Sans"/>
          <w:sz w:val="24"/>
          <w:szCs w:val="24"/>
          <w:lang w:val="en-US" w:eastAsia="en-US" w:bidi="en-US"/>
        </w:rPr>
        <w:t>same as in ESM items</w:t>
      </w:r>
    </w:p>
  </w:comment>
  <w:comment w:id="1" w:author="Urška Smrke" w:date="2024-07-31T12:49:00Z" w:initials="US">
    <w:p>
      <w:pPr>
        <w:overflowPunct w:val="false"/>
        <w:spacing w:before="0" w:after="0" w:lineRule="auto" w:line="240"/>
        <w:rPr/>
      </w:pPr>
      <w:r>
        <w:rPr>
          <w:rFonts w:ascii="Carlito" w:hAnsi="Carlito" w:eastAsia="DejaVu Sans" w:cs="DejaVu Sans"/>
          <w:sz w:val="24"/>
          <w:szCs w:val="24"/>
          <w:lang w:val="en-US" w:eastAsia="en-US" w:bidi="en-US"/>
        </w:rPr>
        <w:t>same as in ESM items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rlito">
    <w:altName w:val="Calibri"/>
    <w:charset w:val="01"/>
    <w:family w:val="roman"/>
    <w:pitch w:val="variable"/>
  </w:font>
  <w:font w:name="Calibri">
    <w:charset w:val="01"/>
    <w:family w:val="roman"/>
    <w:pitch w:val="variable"/>
  </w:font>
  <w:font w:name="Calibri Light">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Aptos">
    <w:charset w:val="01"/>
    <w:family w:val="auto"/>
    <w:pitch w:val="default"/>
  </w:font>
  <w:font w:name="Calibri">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Aptos" w:hAnsi="Aptos" w:cs="Apto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Aptos" w:hAnsi="Aptos" w:cs="Apto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trackRevisions/>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sl-SI"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sl-SI"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sl-SI" w:eastAsia="en-US" w:bidi="ar-SA"/>
    </w:rPr>
  </w:style>
  <w:style w:type="paragraph" w:styleId="Heading1">
    <w:name w:val="Heading 1"/>
    <w:basedOn w:val="Normal"/>
    <w:next w:val="Normal"/>
    <w:link w:val="Nagwek1Znak"/>
    <w:uiPriority w:val="9"/>
    <w:qFormat/>
    <w:rsid w:val="214d5a26"/>
    <w:pPr>
      <w:keepNext w:val="true"/>
      <w:keepLines/>
      <w:spacing w:before="240" w:after="0"/>
      <w:outlineLvl w:val="0"/>
    </w:pPr>
    <w:rPr>
      <w:rFonts w:ascii="Calibri Light" w:hAnsi="Calibri Light" w:eastAsia="" w:cs="" w:asciiTheme="majorHAnsi" w:cstheme="majorBidi" w:eastAsiaTheme="majorEastAsia" w:hAnsiTheme="majorHAnsi"/>
      <w:b/>
      <w:bCs/>
      <w:color w:themeColor="accent1" w:themeShade="bf" w:val="2F5496"/>
      <w:sz w:val="32"/>
      <w:szCs w:val="32"/>
      <w:lang w:val="en-GB"/>
    </w:rPr>
  </w:style>
  <w:style w:type="paragraph" w:styleId="Heading2">
    <w:name w:val="Heading 2"/>
    <w:basedOn w:val="Normal"/>
    <w:next w:val="Normal"/>
    <w:link w:val="Nagwek2Znak"/>
    <w:uiPriority w:val="9"/>
    <w:unhideWhenUsed/>
    <w:qFormat/>
    <w:rsid w:val="214d5a26"/>
    <w:pPr>
      <w:keepNext w:val="true"/>
      <w:keepLines/>
      <w:spacing w:before="40" w:after="0"/>
      <w:outlineLvl w:val="1"/>
    </w:pPr>
    <w:rPr>
      <w:rFonts w:ascii="Calibri Light" w:hAnsi="Calibri Light" w:eastAsia="" w:cs="" w:asciiTheme="majorHAnsi" w:cstheme="majorBidi" w:eastAsiaTheme="majorEastAsia" w:hAnsiTheme="majorHAnsi"/>
      <w:b/>
      <w:bCs/>
      <w:color w:themeColor="accent1" w:themeShade="bf" w:val="2F5496"/>
      <w:sz w:val="26"/>
      <w:szCs w:val="26"/>
      <w:lang w:val="en-GB"/>
    </w:rPr>
  </w:style>
  <w:style w:type="paragraph" w:styleId="Heading3">
    <w:name w:val="Heading 3"/>
    <w:basedOn w:val="Normal"/>
    <w:next w:val="Normal"/>
    <w:link w:val="Nagwek3Znak"/>
    <w:uiPriority w:val="9"/>
    <w:unhideWhenUsed/>
    <w:qFormat/>
    <w:rsid w:val="214d5a26"/>
    <w:pPr>
      <w:keepNext w:val="true"/>
      <w:keepLines/>
      <w:spacing w:lineRule="auto" w:line="360" w:before="40" w:after="0"/>
      <w:outlineLvl w:val="2"/>
    </w:pPr>
    <w:rPr>
      <w:rFonts w:eastAsia="" w:eastAsiaTheme="minorEastAsia"/>
      <w:b/>
      <w:bCs/>
      <w:color w:val="1F3763"/>
      <w:lang w:val="en-GB"/>
    </w:rPr>
  </w:style>
  <w:style w:type="paragraph" w:styleId="Heading4">
    <w:name w:val="Heading 4"/>
    <w:basedOn w:val="Normal"/>
    <w:next w:val="Normal"/>
    <w:link w:val="Nagwek4Znak"/>
    <w:uiPriority w:val="9"/>
    <w:unhideWhenUsed/>
    <w:qFormat/>
    <w:rsid w:val="00515f40"/>
    <w:pPr>
      <w:keepNext w:val="true"/>
      <w:keepLines/>
      <w:spacing w:before="40" w:after="0"/>
      <w:outlineLvl w:val="3"/>
    </w:pPr>
    <w:rPr>
      <w:rFonts w:ascii="Calibri Light" w:hAnsi="Calibri Light" w:eastAsia="" w:cs="" w:asciiTheme="majorHAnsi" w:cstheme="majorBidi" w:eastAsiaTheme="majorEastAsia" w:hAnsiTheme="majorHAnsi"/>
      <w:i/>
      <w:iCs/>
      <w:color w:themeColor="accent1" w:themeShade="bf" w:val="2F5496"/>
      <w:lang w:val="en-GB"/>
    </w:rPr>
  </w:style>
  <w:style w:type="paragraph" w:styleId="Heading5">
    <w:name w:val="Heading 5"/>
    <w:basedOn w:val="Normal"/>
    <w:next w:val="Normal"/>
    <w:link w:val="Nagwek5Znak"/>
    <w:uiPriority w:val="9"/>
    <w:unhideWhenUsed/>
    <w:qFormat/>
    <w:rsid w:val="00515f40"/>
    <w:pPr>
      <w:keepNext w:val="true"/>
      <w:keepLines/>
      <w:spacing w:before="40" w:after="0"/>
      <w:outlineLvl w:val="4"/>
    </w:pPr>
    <w:rPr>
      <w:rFonts w:ascii="Calibri Light" w:hAnsi="Calibri Light" w:eastAsia="" w:cs="" w:asciiTheme="majorHAnsi" w:cstheme="majorBidi" w:eastAsiaTheme="majorEastAsia" w:hAnsiTheme="majorHAnsi"/>
      <w:color w:themeColor="accent1" w:themeShade="bf" w:val="2F5496"/>
      <w:lang w:val="en-GB"/>
    </w:rPr>
  </w:style>
  <w:style w:type="paragraph" w:styleId="Heading6">
    <w:name w:val="Heading 6"/>
    <w:basedOn w:val="Normal"/>
    <w:next w:val="Normal"/>
    <w:link w:val="Nagwek6Znak"/>
    <w:uiPriority w:val="9"/>
    <w:unhideWhenUsed/>
    <w:qFormat/>
    <w:rsid w:val="00515f40"/>
    <w:pPr>
      <w:keepNext w:val="true"/>
      <w:keepLines/>
      <w:spacing w:before="40" w:after="0"/>
      <w:outlineLvl w:val="5"/>
    </w:pPr>
    <w:rPr>
      <w:rFonts w:ascii="Calibri Light" w:hAnsi="Calibri Light" w:eastAsia="" w:cs="" w:asciiTheme="majorHAnsi" w:cstheme="majorBidi" w:eastAsiaTheme="majorEastAsia" w:hAnsiTheme="majorHAnsi"/>
      <w:color w:val="1F3763"/>
      <w:lang w:val="en-GB"/>
    </w:rPr>
  </w:style>
  <w:style w:type="paragraph" w:styleId="Heading7">
    <w:name w:val="Heading 7"/>
    <w:basedOn w:val="Normal"/>
    <w:next w:val="Normal"/>
    <w:link w:val="Nagwek7Znak"/>
    <w:uiPriority w:val="9"/>
    <w:unhideWhenUsed/>
    <w:qFormat/>
    <w:rsid w:val="00515f40"/>
    <w:pPr>
      <w:keepNext w:val="true"/>
      <w:keepLines/>
      <w:spacing w:before="40" w:after="0"/>
      <w:outlineLvl w:val="6"/>
    </w:pPr>
    <w:rPr>
      <w:rFonts w:ascii="Calibri Light" w:hAnsi="Calibri Light" w:eastAsia="" w:cs="" w:asciiTheme="majorHAnsi" w:cstheme="majorBidi" w:eastAsiaTheme="majorEastAsia" w:hAnsiTheme="majorHAnsi"/>
      <w:i/>
      <w:iCs/>
      <w:color w:val="1F3763"/>
      <w:lang w:val="en-GB"/>
    </w:rPr>
  </w:style>
  <w:style w:type="paragraph" w:styleId="Heading8">
    <w:name w:val="Heading 8"/>
    <w:basedOn w:val="Normal"/>
    <w:next w:val="Normal"/>
    <w:link w:val="Nagwek8Znak"/>
    <w:uiPriority w:val="9"/>
    <w:unhideWhenUsed/>
    <w:qFormat/>
    <w:rsid w:val="00515f40"/>
    <w:pPr>
      <w:keepNext w:val="true"/>
      <w:keepLines/>
      <w:spacing w:before="40" w:after="0"/>
      <w:outlineLvl w:val="7"/>
    </w:pPr>
    <w:rPr>
      <w:rFonts w:ascii="Calibri Light" w:hAnsi="Calibri Light" w:eastAsia="" w:cs="" w:asciiTheme="majorHAnsi" w:cstheme="majorBidi" w:eastAsiaTheme="majorEastAsia" w:hAnsiTheme="majorHAnsi"/>
      <w:color w:val="272727"/>
      <w:sz w:val="21"/>
      <w:szCs w:val="21"/>
      <w:lang w:val="en-GB"/>
    </w:rPr>
  </w:style>
  <w:style w:type="paragraph" w:styleId="Heading9">
    <w:name w:val="Heading 9"/>
    <w:basedOn w:val="Normal"/>
    <w:next w:val="Normal"/>
    <w:link w:val="Nagwek9Znak"/>
    <w:uiPriority w:val="9"/>
    <w:unhideWhenUsed/>
    <w:qFormat/>
    <w:rsid w:val="00515f40"/>
    <w:pPr>
      <w:keepNext w:val="true"/>
      <w:keepLines/>
      <w:spacing w:before="40" w:after="0"/>
      <w:outlineLvl w:val="8"/>
    </w:pPr>
    <w:rPr>
      <w:rFonts w:ascii="Calibri Light" w:hAnsi="Calibri Light" w:eastAsia="" w:cs="" w:asciiTheme="majorHAnsi" w:cstheme="majorBidi" w:eastAsiaTheme="majorEastAsia" w:hAnsiTheme="majorHAnsi"/>
      <w:i/>
      <w:iCs/>
      <w:color w:val="272727"/>
      <w:sz w:val="21"/>
      <w:szCs w:val="21"/>
      <w:lang w:val="en-GB"/>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unhideWhenUsed/>
    <w:rPr>
      <w:color w:themeColor="hyperlink" w:val="0563C1"/>
      <w:u w:val="single"/>
    </w:rPr>
  </w:style>
  <w:style w:type="character" w:styleId="TekstkomentarzaZnak" w:customStyle="1">
    <w:name w:val="Tekst komentarza Znak"/>
    <w:basedOn w:val="DefaultParagraphFont"/>
    <w:link w:val="Annotationtext"/>
    <w:uiPriority w:val="99"/>
    <w:qFormat/>
    <w:rPr>
      <w:sz w:val="20"/>
      <w:szCs w:val="20"/>
      <w:lang w:val="en-GB"/>
    </w:rPr>
  </w:style>
  <w:style w:type="character" w:styleId="Annotationreference">
    <w:name w:val="annotation reference"/>
    <w:basedOn w:val="DefaultParagraphFont"/>
    <w:uiPriority w:val="99"/>
    <w:semiHidden/>
    <w:unhideWhenUsed/>
    <w:qFormat/>
    <w:rPr>
      <w:sz w:val="16"/>
      <w:szCs w:val="16"/>
    </w:rPr>
  </w:style>
  <w:style w:type="character" w:styleId="Nagwek1Znak" w:customStyle="1">
    <w:name w:val="Nagłówek 1 Znak"/>
    <w:basedOn w:val="DefaultParagraphFont"/>
    <w:link w:val="Heading1"/>
    <w:uiPriority w:val="9"/>
    <w:qFormat/>
    <w:rsid w:val="214d5a26"/>
    <w:rPr>
      <w:rFonts w:ascii="Calibri Light" w:hAnsi="Calibri Light" w:eastAsia="" w:cs="" w:asciiTheme="majorHAnsi" w:cstheme="majorBidi" w:eastAsiaTheme="majorEastAsia" w:hAnsiTheme="majorHAnsi"/>
      <w:b/>
      <w:bCs/>
      <w:color w:themeColor="accent1" w:themeShade="bf" w:val="2F5496"/>
      <w:sz w:val="32"/>
      <w:szCs w:val="32"/>
      <w:lang w:val="en-GB" w:eastAsia="en-US" w:bidi="ar-SA"/>
    </w:rPr>
  </w:style>
  <w:style w:type="character" w:styleId="Nagwek2Znak" w:customStyle="1">
    <w:name w:val="Nagłówek 2 Znak"/>
    <w:basedOn w:val="DefaultParagraphFont"/>
    <w:link w:val="Heading2"/>
    <w:uiPriority w:val="9"/>
    <w:qFormat/>
    <w:rsid w:val="214d5a26"/>
    <w:rPr>
      <w:rFonts w:ascii="Calibri Light" w:hAnsi="Calibri Light" w:eastAsia="" w:cs="" w:asciiTheme="majorHAnsi" w:cstheme="majorBidi" w:eastAsiaTheme="majorEastAsia" w:hAnsiTheme="majorHAnsi"/>
      <w:b/>
      <w:bCs/>
      <w:color w:themeColor="accent1" w:themeShade="bf" w:val="2F5496"/>
      <w:sz w:val="26"/>
      <w:szCs w:val="26"/>
      <w:lang w:val="en-GB" w:eastAsia="en-US" w:bidi="ar-SA"/>
    </w:rPr>
  </w:style>
  <w:style w:type="character" w:styleId="Nagwek3Znak" w:customStyle="1">
    <w:name w:val="Nagłówek 3 Znak"/>
    <w:basedOn w:val="DefaultParagraphFont"/>
    <w:link w:val="Heading3"/>
    <w:uiPriority w:val="9"/>
    <w:qFormat/>
    <w:rsid w:val="214d5a26"/>
    <w:rPr>
      <w:rFonts w:ascii="Calibri" w:hAnsi="Calibri" w:eastAsia="" w:cs="" w:asciiTheme="minorHAnsi" w:cstheme="minorBidi" w:eastAsiaTheme="minorEastAsia" w:hAnsiTheme="minorHAnsi"/>
      <w:b/>
      <w:bCs/>
      <w:color w:val="1F3763"/>
      <w:sz w:val="22"/>
      <w:szCs w:val="22"/>
      <w:lang w:val="en-GB" w:eastAsia="en-US" w:bidi="ar-SA"/>
    </w:rPr>
  </w:style>
  <w:style w:type="character" w:styleId="Nagwek4Znak" w:customStyle="1">
    <w:name w:val="Nagłówek 4 Znak"/>
    <w:basedOn w:val="DefaultParagraphFont"/>
    <w:link w:val="Heading4"/>
    <w:uiPriority w:val="9"/>
    <w:qFormat/>
    <w:rsid w:val="00515f40"/>
    <w:rPr>
      <w:rFonts w:ascii="Calibri Light" w:hAnsi="Calibri Light" w:eastAsia="" w:cs="" w:asciiTheme="majorHAnsi" w:cstheme="majorBidi" w:eastAsiaTheme="majorEastAsia" w:hAnsiTheme="majorHAnsi"/>
      <w:i/>
      <w:iCs/>
      <w:color w:themeColor="accent1" w:themeShade="bf" w:val="2F5496"/>
      <w:lang w:val="en-GB"/>
    </w:rPr>
  </w:style>
  <w:style w:type="character" w:styleId="Nagwek5Znak" w:customStyle="1">
    <w:name w:val="Nagłówek 5 Znak"/>
    <w:basedOn w:val="DefaultParagraphFont"/>
    <w:link w:val="Heading5"/>
    <w:uiPriority w:val="9"/>
    <w:qFormat/>
    <w:rsid w:val="00515f40"/>
    <w:rPr>
      <w:rFonts w:ascii="Calibri Light" w:hAnsi="Calibri Light" w:eastAsia="" w:cs="" w:asciiTheme="majorHAnsi" w:cstheme="majorBidi" w:eastAsiaTheme="majorEastAsia" w:hAnsiTheme="majorHAnsi"/>
      <w:color w:themeColor="accent1" w:themeShade="bf" w:val="2F5496"/>
      <w:lang w:val="en-GB"/>
    </w:rPr>
  </w:style>
  <w:style w:type="character" w:styleId="Nagwek6Znak" w:customStyle="1">
    <w:name w:val="Nagłówek 6 Znak"/>
    <w:basedOn w:val="DefaultParagraphFont"/>
    <w:link w:val="Heading6"/>
    <w:uiPriority w:val="9"/>
    <w:qFormat/>
    <w:rsid w:val="00515f40"/>
    <w:rPr>
      <w:rFonts w:ascii="Calibri Light" w:hAnsi="Calibri Light" w:eastAsia="" w:cs="" w:asciiTheme="majorHAnsi" w:cstheme="majorBidi" w:eastAsiaTheme="majorEastAsia" w:hAnsiTheme="majorHAnsi"/>
      <w:color w:val="1F3763"/>
      <w:lang w:val="en-GB"/>
    </w:rPr>
  </w:style>
  <w:style w:type="character" w:styleId="Nagwek7Znak" w:customStyle="1">
    <w:name w:val="Nagłówek 7 Znak"/>
    <w:basedOn w:val="DefaultParagraphFont"/>
    <w:link w:val="Heading7"/>
    <w:uiPriority w:val="9"/>
    <w:qFormat/>
    <w:rsid w:val="00515f40"/>
    <w:rPr>
      <w:rFonts w:ascii="Calibri Light" w:hAnsi="Calibri Light" w:eastAsia="" w:cs="" w:asciiTheme="majorHAnsi" w:cstheme="majorBidi" w:eastAsiaTheme="majorEastAsia" w:hAnsiTheme="majorHAnsi"/>
      <w:i/>
      <w:iCs/>
      <w:color w:val="1F3763"/>
      <w:lang w:val="en-GB"/>
    </w:rPr>
  </w:style>
  <w:style w:type="character" w:styleId="Nagwek8Znak" w:customStyle="1">
    <w:name w:val="Nagłówek 8 Znak"/>
    <w:basedOn w:val="DefaultParagraphFont"/>
    <w:link w:val="Heading8"/>
    <w:uiPriority w:val="9"/>
    <w:qFormat/>
    <w:rsid w:val="00515f40"/>
    <w:rPr>
      <w:rFonts w:ascii="Calibri Light" w:hAnsi="Calibri Light" w:eastAsia="" w:cs="" w:asciiTheme="majorHAnsi" w:cstheme="majorBidi" w:eastAsiaTheme="majorEastAsia" w:hAnsiTheme="majorHAnsi"/>
      <w:color w:val="272727"/>
      <w:sz w:val="21"/>
      <w:szCs w:val="21"/>
      <w:lang w:val="en-GB"/>
    </w:rPr>
  </w:style>
  <w:style w:type="character" w:styleId="Nagwek9Znak" w:customStyle="1">
    <w:name w:val="Nagłówek 9 Znak"/>
    <w:basedOn w:val="DefaultParagraphFont"/>
    <w:link w:val="Heading9"/>
    <w:uiPriority w:val="9"/>
    <w:qFormat/>
    <w:rsid w:val="00515f40"/>
    <w:rPr>
      <w:rFonts w:ascii="Calibri Light" w:hAnsi="Calibri Light" w:eastAsia="" w:cs="" w:asciiTheme="majorHAnsi" w:cstheme="majorBidi" w:eastAsiaTheme="majorEastAsia" w:hAnsiTheme="majorHAnsi"/>
      <w:i/>
      <w:iCs/>
      <w:color w:val="272727"/>
      <w:sz w:val="21"/>
      <w:szCs w:val="21"/>
      <w:lang w:val="en-GB"/>
    </w:rPr>
  </w:style>
  <w:style w:type="character" w:styleId="TytuZnak" w:customStyle="1">
    <w:name w:val="Tytuł Znak"/>
    <w:basedOn w:val="DefaultParagraphFont"/>
    <w:link w:val="Title"/>
    <w:uiPriority w:val="10"/>
    <w:qFormat/>
    <w:rsid w:val="00515f40"/>
    <w:rPr>
      <w:rFonts w:ascii="Calibri Light" w:hAnsi="Calibri Light" w:eastAsia="" w:cs="" w:asciiTheme="majorHAnsi" w:cstheme="majorBidi" w:eastAsiaTheme="majorEastAsia" w:hAnsiTheme="majorHAnsi"/>
      <w:sz w:val="56"/>
      <w:szCs w:val="56"/>
      <w:lang w:val="en-GB"/>
    </w:rPr>
  </w:style>
  <w:style w:type="character" w:styleId="PodtytuZnak" w:customStyle="1">
    <w:name w:val="Podtytuł Znak"/>
    <w:basedOn w:val="DefaultParagraphFont"/>
    <w:link w:val="Subtitle"/>
    <w:uiPriority w:val="11"/>
    <w:qFormat/>
    <w:rsid w:val="00515f40"/>
    <w:rPr>
      <w:rFonts w:eastAsia="" w:eastAsiaTheme="minorEastAsia"/>
      <w:color w:val="5A5A5A"/>
      <w:lang w:val="en-GB"/>
    </w:rPr>
  </w:style>
  <w:style w:type="character" w:styleId="CytatZnak" w:customStyle="1">
    <w:name w:val="Cytat Znak"/>
    <w:basedOn w:val="DefaultParagraphFont"/>
    <w:link w:val="Quote"/>
    <w:uiPriority w:val="29"/>
    <w:qFormat/>
    <w:rsid w:val="00515f40"/>
    <w:rPr>
      <w:i/>
      <w:iCs/>
      <w:color w:themeColor="text1" w:themeTint="bf" w:val="404040"/>
      <w:lang w:val="en-GB"/>
    </w:rPr>
  </w:style>
  <w:style w:type="character" w:styleId="CytatintensywnyZnak" w:customStyle="1">
    <w:name w:val="Cytat intensywny Znak"/>
    <w:basedOn w:val="DefaultParagraphFont"/>
    <w:link w:val="IntenseQuote"/>
    <w:uiPriority w:val="30"/>
    <w:qFormat/>
    <w:rsid w:val="00515f40"/>
    <w:rPr>
      <w:i/>
      <w:iCs/>
      <w:color w:themeColor="accent1" w:val="4472C4"/>
      <w:lang w:val="en-GB"/>
    </w:rPr>
  </w:style>
  <w:style w:type="character" w:styleId="TekstprzypisukocowegoZnak" w:customStyle="1">
    <w:name w:val="Tekst przypisu końcowego Znak"/>
    <w:basedOn w:val="DefaultParagraphFont"/>
    <w:link w:val="EndnoteText"/>
    <w:uiPriority w:val="99"/>
    <w:semiHidden/>
    <w:qFormat/>
    <w:rsid w:val="00515f40"/>
    <w:rPr>
      <w:sz w:val="20"/>
      <w:szCs w:val="20"/>
      <w:lang w:val="en-GB"/>
    </w:rPr>
  </w:style>
  <w:style w:type="character" w:styleId="StopkaZnak" w:customStyle="1">
    <w:name w:val="Stopka Znak"/>
    <w:basedOn w:val="DefaultParagraphFont"/>
    <w:link w:val="Footer"/>
    <w:uiPriority w:val="99"/>
    <w:qFormat/>
    <w:rsid w:val="00515f40"/>
    <w:rPr>
      <w:lang w:val="en-GB"/>
    </w:rPr>
  </w:style>
  <w:style w:type="character" w:styleId="TekstprzypisudolnegoZnak" w:customStyle="1">
    <w:name w:val="Tekst przypisu dolnego Znak"/>
    <w:basedOn w:val="DefaultParagraphFont"/>
    <w:link w:val="FootnoteText"/>
    <w:uiPriority w:val="99"/>
    <w:semiHidden/>
    <w:qFormat/>
    <w:rsid w:val="00515f40"/>
    <w:rPr>
      <w:sz w:val="20"/>
      <w:szCs w:val="20"/>
      <w:lang w:val="en-GB"/>
    </w:rPr>
  </w:style>
  <w:style w:type="character" w:styleId="NagwekZnak" w:customStyle="1">
    <w:name w:val="Nagłówek Znak"/>
    <w:basedOn w:val="DefaultParagraphFont"/>
    <w:link w:val="Header"/>
    <w:uiPriority w:val="99"/>
    <w:qFormat/>
    <w:rsid w:val="00515f40"/>
    <w:rPr>
      <w:lang w:val="en-GB"/>
    </w:rPr>
  </w:style>
  <w:style w:type="character" w:styleId="TematkomentarzaZnak" w:customStyle="1">
    <w:name w:val="Temat komentarza Znak"/>
    <w:basedOn w:val="TekstkomentarzaZnak"/>
    <w:link w:val="Annotationsubject"/>
    <w:uiPriority w:val="99"/>
    <w:semiHidden/>
    <w:qFormat/>
    <w:rsid w:val="003046b3"/>
    <w:rPr>
      <w:b/>
      <w:bCs/>
      <w:sz w:val="20"/>
      <w:szCs w:val="20"/>
      <w:lang w:val="en-GB"/>
    </w:rPr>
  </w:style>
  <w:style w:type="character" w:styleId="LineNumber">
    <w:name w:val="Line Number"/>
    <w:rPr/>
  </w:style>
  <w:style w:type="paragraph" w:styleId="Heading">
    <w:name w:val="Heading"/>
    <w:basedOn w:val="Normal"/>
    <w:next w:val="BodyText"/>
    <w:qFormat/>
    <w:pPr>
      <w:keepNext w:val="true"/>
      <w:spacing w:before="240" w:after="120"/>
    </w:pPr>
    <w:rPr>
      <w:rFonts w:ascii="Carlito" w:hAnsi="Carlito" w:eastAsia="Noto Sans SC Regular"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pPr>
      <w:spacing w:before="0" w:after="160"/>
      <w:ind w:left="720" w:hanging="0"/>
      <w:contextualSpacing/>
    </w:pPr>
    <w:rPr/>
  </w:style>
  <w:style w:type="paragraph" w:styleId="Annotationtext">
    <w:name w:val="annotation text"/>
    <w:basedOn w:val="Normal"/>
    <w:link w:val="TekstkomentarzaZnak"/>
    <w:uiPriority w:val="99"/>
    <w:unhideWhenUsed/>
    <w:qFormat/>
    <w:rsid w:val="23fc14da"/>
    <w:pPr/>
    <w:rPr>
      <w:sz w:val="20"/>
      <w:szCs w:val="20"/>
      <w:lang w:val="en-GB"/>
    </w:rPr>
  </w:style>
  <w:style w:type="paragraph" w:styleId="Title">
    <w:name w:val="Title"/>
    <w:basedOn w:val="Normal"/>
    <w:next w:val="Normal"/>
    <w:link w:val="TytuZnak"/>
    <w:uiPriority w:val="10"/>
    <w:qFormat/>
    <w:rsid w:val="00515f40"/>
    <w:pPr>
      <w:spacing w:before="0" w:after="0"/>
      <w:contextualSpacing/>
    </w:pPr>
    <w:rPr>
      <w:rFonts w:ascii="Calibri Light" w:hAnsi="Calibri Light" w:eastAsia="" w:cs="" w:asciiTheme="majorHAnsi" w:cstheme="majorBidi" w:eastAsiaTheme="majorEastAsia" w:hAnsiTheme="majorHAnsi"/>
      <w:sz w:val="56"/>
      <w:szCs w:val="56"/>
      <w:lang w:val="en-GB"/>
    </w:rPr>
  </w:style>
  <w:style w:type="paragraph" w:styleId="Subtitle">
    <w:name w:val="Subtitle"/>
    <w:basedOn w:val="Normal"/>
    <w:next w:val="Normal"/>
    <w:link w:val="PodtytuZnak"/>
    <w:uiPriority w:val="11"/>
    <w:qFormat/>
    <w:rsid w:val="00515f40"/>
    <w:pPr/>
    <w:rPr>
      <w:rFonts w:eastAsia="" w:eastAsiaTheme="minorEastAsia"/>
      <w:color w:val="5A5A5A"/>
      <w:lang w:val="en-GB"/>
    </w:rPr>
  </w:style>
  <w:style w:type="paragraph" w:styleId="Quote">
    <w:name w:val="Quote"/>
    <w:basedOn w:val="Normal"/>
    <w:next w:val="Normal"/>
    <w:link w:val="CytatZnak"/>
    <w:uiPriority w:val="29"/>
    <w:qFormat/>
    <w:rsid w:val="00515f40"/>
    <w:pPr>
      <w:spacing w:before="200" w:after="160"/>
      <w:ind w:left="864" w:right="864" w:hanging="0"/>
      <w:jc w:val="center"/>
    </w:pPr>
    <w:rPr>
      <w:i/>
      <w:iCs/>
      <w:color w:themeColor="text1" w:themeTint="bf" w:val="404040"/>
      <w:lang w:val="en-GB"/>
    </w:rPr>
  </w:style>
  <w:style w:type="paragraph" w:styleId="IntenseQuote">
    <w:name w:val="Intense Quote"/>
    <w:basedOn w:val="Normal"/>
    <w:next w:val="Normal"/>
    <w:link w:val="CytatintensywnyZnak"/>
    <w:uiPriority w:val="30"/>
    <w:qFormat/>
    <w:rsid w:val="00515f40"/>
    <w:pPr>
      <w:spacing w:before="360" w:after="360"/>
      <w:ind w:left="864" w:right="864" w:hanging="0"/>
      <w:jc w:val="center"/>
    </w:pPr>
    <w:rPr>
      <w:i/>
      <w:iCs/>
      <w:color w:themeColor="accent1" w:val="4472C4"/>
      <w:lang w:val="en-GB"/>
    </w:rPr>
  </w:style>
  <w:style w:type="paragraph" w:styleId="TOC1">
    <w:name w:val="TOC 1"/>
    <w:basedOn w:val="Normal"/>
    <w:next w:val="Normal"/>
    <w:uiPriority w:val="39"/>
    <w:unhideWhenUsed/>
    <w:rsid w:val="00515f40"/>
    <w:pPr>
      <w:spacing w:before="0" w:after="100"/>
    </w:pPr>
    <w:rPr>
      <w:lang w:val="en-GB"/>
    </w:rPr>
  </w:style>
  <w:style w:type="paragraph" w:styleId="TOC2">
    <w:name w:val="TOC 2"/>
    <w:basedOn w:val="Normal"/>
    <w:next w:val="Normal"/>
    <w:uiPriority w:val="39"/>
    <w:unhideWhenUsed/>
    <w:rsid w:val="00515f40"/>
    <w:pPr>
      <w:spacing w:before="0" w:after="100"/>
      <w:ind w:left="220" w:hanging="0"/>
    </w:pPr>
    <w:rPr>
      <w:lang w:val="en-GB"/>
    </w:rPr>
  </w:style>
  <w:style w:type="paragraph" w:styleId="TOC3">
    <w:name w:val="TOC 3"/>
    <w:basedOn w:val="Normal"/>
    <w:next w:val="Normal"/>
    <w:uiPriority w:val="39"/>
    <w:unhideWhenUsed/>
    <w:rsid w:val="00515f40"/>
    <w:pPr>
      <w:spacing w:before="0" w:after="100"/>
      <w:ind w:left="440" w:hanging="0"/>
    </w:pPr>
    <w:rPr>
      <w:lang w:val="en-GB"/>
    </w:rPr>
  </w:style>
  <w:style w:type="paragraph" w:styleId="TOC4">
    <w:name w:val="TOC 4"/>
    <w:basedOn w:val="Normal"/>
    <w:next w:val="Normal"/>
    <w:uiPriority w:val="39"/>
    <w:unhideWhenUsed/>
    <w:rsid w:val="00515f40"/>
    <w:pPr>
      <w:spacing w:before="0" w:after="100"/>
      <w:ind w:left="660" w:hanging="0"/>
    </w:pPr>
    <w:rPr>
      <w:lang w:val="en-GB"/>
    </w:rPr>
  </w:style>
  <w:style w:type="paragraph" w:styleId="TOC5">
    <w:name w:val="TOC 5"/>
    <w:basedOn w:val="Normal"/>
    <w:next w:val="Normal"/>
    <w:uiPriority w:val="39"/>
    <w:unhideWhenUsed/>
    <w:rsid w:val="00515f40"/>
    <w:pPr>
      <w:spacing w:before="0" w:after="100"/>
      <w:ind w:left="880" w:hanging="0"/>
    </w:pPr>
    <w:rPr>
      <w:lang w:val="en-GB"/>
    </w:rPr>
  </w:style>
  <w:style w:type="paragraph" w:styleId="TOC6">
    <w:name w:val="TOC 6"/>
    <w:basedOn w:val="Normal"/>
    <w:next w:val="Normal"/>
    <w:uiPriority w:val="39"/>
    <w:unhideWhenUsed/>
    <w:rsid w:val="00515f40"/>
    <w:pPr>
      <w:spacing w:before="0" w:after="100"/>
      <w:ind w:left="1100" w:hanging="0"/>
    </w:pPr>
    <w:rPr>
      <w:lang w:val="en-GB"/>
    </w:rPr>
  </w:style>
  <w:style w:type="paragraph" w:styleId="TOC7">
    <w:name w:val="TOC 7"/>
    <w:basedOn w:val="Normal"/>
    <w:next w:val="Normal"/>
    <w:uiPriority w:val="39"/>
    <w:unhideWhenUsed/>
    <w:rsid w:val="00515f40"/>
    <w:pPr>
      <w:spacing w:before="0" w:after="100"/>
      <w:ind w:left="1320" w:hanging="0"/>
    </w:pPr>
    <w:rPr>
      <w:lang w:val="en-GB"/>
    </w:rPr>
  </w:style>
  <w:style w:type="paragraph" w:styleId="TOC8">
    <w:name w:val="TOC 8"/>
    <w:basedOn w:val="Normal"/>
    <w:next w:val="Normal"/>
    <w:uiPriority w:val="39"/>
    <w:unhideWhenUsed/>
    <w:rsid w:val="00515f40"/>
    <w:pPr>
      <w:spacing w:before="0" w:after="100"/>
      <w:ind w:left="1540" w:hanging="0"/>
    </w:pPr>
    <w:rPr>
      <w:lang w:val="en-GB"/>
    </w:rPr>
  </w:style>
  <w:style w:type="paragraph" w:styleId="TOC9">
    <w:name w:val="TOC 9"/>
    <w:basedOn w:val="Normal"/>
    <w:next w:val="Normal"/>
    <w:uiPriority w:val="39"/>
    <w:unhideWhenUsed/>
    <w:rsid w:val="00515f40"/>
    <w:pPr>
      <w:spacing w:before="0" w:after="100"/>
      <w:ind w:left="1760" w:hanging="0"/>
    </w:pPr>
    <w:rPr>
      <w:lang w:val="en-GB"/>
    </w:rPr>
  </w:style>
  <w:style w:type="paragraph" w:styleId="EndnoteText">
    <w:name w:val="Endnote Text"/>
    <w:basedOn w:val="Normal"/>
    <w:link w:val="TekstprzypisukocowegoZnak"/>
    <w:uiPriority w:val="99"/>
    <w:semiHidden/>
    <w:unhideWhenUsed/>
    <w:rsid w:val="00515f40"/>
    <w:pPr>
      <w:spacing w:before="0" w:after="0"/>
    </w:pPr>
    <w:rPr>
      <w:sz w:val="20"/>
      <w:szCs w:val="20"/>
      <w:lang w:val="en-GB"/>
    </w:rPr>
  </w:style>
  <w:style w:type="paragraph" w:styleId="HeaderandFooter">
    <w:name w:val="Header and Footer"/>
    <w:basedOn w:val="Normal"/>
    <w:qFormat/>
    <w:pPr/>
    <w:rPr/>
  </w:style>
  <w:style w:type="paragraph" w:styleId="Footer">
    <w:name w:val="Footer"/>
    <w:basedOn w:val="Normal"/>
    <w:link w:val="StopkaZnak"/>
    <w:uiPriority w:val="99"/>
    <w:unhideWhenUsed/>
    <w:rsid w:val="00515f40"/>
    <w:pPr>
      <w:tabs>
        <w:tab w:val="clear" w:pos="708"/>
        <w:tab w:val="center" w:pos="4680" w:leader="none"/>
        <w:tab w:val="right" w:pos="9360" w:leader="none"/>
      </w:tabs>
      <w:spacing w:before="0" w:after="0"/>
    </w:pPr>
    <w:rPr>
      <w:lang w:val="en-GB"/>
    </w:rPr>
  </w:style>
  <w:style w:type="paragraph" w:styleId="FootnoteText">
    <w:name w:val="Footnote Text"/>
    <w:basedOn w:val="Normal"/>
    <w:link w:val="TekstprzypisudolnegoZnak"/>
    <w:uiPriority w:val="99"/>
    <w:semiHidden/>
    <w:unhideWhenUsed/>
    <w:rsid w:val="00515f40"/>
    <w:pPr>
      <w:spacing w:before="0" w:after="0"/>
    </w:pPr>
    <w:rPr>
      <w:sz w:val="20"/>
      <w:szCs w:val="20"/>
      <w:lang w:val="en-GB"/>
    </w:rPr>
  </w:style>
  <w:style w:type="paragraph" w:styleId="Header">
    <w:name w:val="Header"/>
    <w:basedOn w:val="Normal"/>
    <w:link w:val="NagwekZnak"/>
    <w:uiPriority w:val="99"/>
    <w:unhideWhenUsed/>
    <w:rsid w:val="00515f40"/>
    <w:pPr>
      <w:tabs>
        <w:tab w:val="clear" w:pos="708"/>
        <w:tab w:val="center" w:pos="4680" w:leader="none"/>
        <w:tab w:val="right" w:pos="9360" w:leader="none"/>
      </w:tabs>
      <w:spacing w:before="0" w:after="0"/>
    </w:pPr>
    <w:rPr>
      <w:lang w:val="en-GB"/>
    </w:rPr>
  </w:style>
  <w:style w:type="paragraph" w:styleId="Annotationsubject">
    <w:name w:val="annotation subject"/>
    <w:basedOn w:val="Annotationtext"/>
    <w:next w:val="Annotationtext"/>
    <w:link w:val="TematkomentarzaZnak"/>
    <w:uiPriority w:val="99"/>
    <w:semiHidden/>
    <w:unhideWhenUsed/>
    <w:qFormat/>
    <w:rsid w:val="003046b3"/>
    <w:pPr>
      <w:spacing w:lineRule="auto" w:line="240"/>
    </w:pPr>
    <w:rPr>
      <w:b/>
      <w:bCs/>
      <w:lang w:val="sl-SI"/>
    </w:rPr>
  </w:style>
  <w:style w:type="paragraph" w:styleId="Revision">
    <w:name w:val="Revision"/>
    <w:uiPriority w:val="99"/>
    <w:semiHidden/>
    <w:qFormat/>
    <w:rsid w:val="00010146"/>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sl-SI" w:eastAsia="en-US" w:bidi="ar-SA"/>
    </w:rPr>
  </w:style>
  <w:style w:type="numbering" w:styleId="NoList" w:default="1">
    <w:name w:val="No List"/>
    <w:uiPriority w:val="99"/>
    <w:semiHidden/>
    <w:unhideWhenUsed/>
    <w:qFormat/>
  </w:style>
  <w:style w:type="table" w:default="1" w:styleId="Standardowy">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DFCDA3AE32F667448ABFF6DB98EE9031" ma:contentTypeVersion="15" ma:contentTypeDescription="Ustvari nov dokument." ma:contentTypeScope="" ma:versionID="d40e735f06d166dad6f8b8d016fab6ad">
  <xsd:schema xmlns:xsd="http://www.w3.org/2001/XMLSchema" xmlns:xs="http://www.w3.org/2001/XMLSchema" xmlns:p="http://schemas.microsoft.com/office/2006/metadata/properties" xmlns:ns2="2c1277b1-acca-41c8-a7bf-1852dfdd52c2" xmlns:ns3="21add5e0-ca7f-4be8-9842-c041bd530ee7" targetNamespace="http://schemas.microsoft.com/office/2006/metadata/properties" ma:root="true" ma:fieldsID="4be331070b8d86e9e3fa01a0ac46e1f6" ns2:_="" ns3:_="">
    <xsd:import namespace="2c1277b1-acca-41c8-a7bf-1852dfdd52c2"/>
    <xsd:import namespace="21add5e0-ca7f-4be8-9842-c041bd530ee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1277b1-acca-41c8-a7bf-1852dfdd52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Oznake slike" ma:readOnly="false" ma:fieldId="{5cf76f15-5ced-4ddc-b409-7134ff3c332f}" ma:taxonomyMulti="true" ma:sspId="314c371a-e1e1-4790-b7b3-e586cefac307"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1add5e0-ca7f-4be8-9842-c041bd530ee7" elementFormDefault="qualified">
    <xsd:import namespace="http://schemas.microsoft.com/office/2006/documentManagement/types"/>
    <xsd:import namespace="http://schemas.microsoft.com/office/infopath/2007/PartnerControls"/>
    <xsd:element name="SharedWithUsers" ma:index="16" nillable="true" ma:displayName="V skupni rabi z"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V skupni rabi s podrobnostmi" ma:internalName="SharedWithDetails" ma:readOnly="true">
      <xsd:simpleType>
        <xsd:restriction base="dms:Note">
          <xsd:maxLength value="255"/>
        </xsd:restriction>
      </xsd:simpleType>
    </xsd:element>
    <xsd:element name="TaxCatchAll" ma:index="20" nillable="true" ma:displayName="Taxonomy Catch All Column" ma:hidden="true" ma:list="{eb997b0f-2c2c-4848-b5ce-e91298de9075}" ma:internalName="TaxCatchAll" ma:showField="CatchAllData" ma:web="21add5e0-ca7f-4be8-9842-c041bd530ee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Vrsta vsebine"/>
        <xsd:element ref="dc:title" minOccurs="0" maxOccurs="1" ma:index="4" ma:displayName="Naslov"/>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21add5e0-ca7f-4be8-9842-c041bd530ee7" xsi:nil="true"/>
    <lcf76f155ced4ddcb4097134ff3c332f xmlns="2c1277b1-acca-41c8-a7bf-1852dfdd52c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41F3BB0-11B9-405C-B592-609A6D6BA5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1277b1-acca-41c8-a7bf-1852dfdd52c2"/>
    <ds:schemaRef ds:uri="21add5e0-ca7f-4be8-9842-c041bd530e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4604C24-9745-4388-A97E-64B18A0E6755}">
  <ds:schemaRefs>
    <ds:schemaRef ds:uri="http://schemas.microsoft.com/sharepoint/v3/contenttype/forms"/>
  </ds:schemaRefs>
</ds:datastoreItem>
</file>

<file path=customXml/itemProps3.xml><?xml version="1.0" encoding="utf-8"?>
<ds:datastoreItem xmlns:ds="http://schemas.openxmlformats.org/officeDocument/2006/customXml" ds:itemID="{7B496931-A48D-4BF8-9B94-54EE585D81E0}">
  <ds:schemaRefs>
    <ds:schemaRef ds:uri="http://purl.org/dc/terms/"/>
    <ds:schemaRef ds:uri="http://www.w3.org/XML/1998/namespace"/>
    <ds:schemaRef ds:uri="http://purl.org/dc/elements/1.1/"/>
    <ds:schemaRef ds:uri="21add5e0-ca7f-4be8-9842-c041bd530ee7"/>
    <ds:schemaRef ds:uri="http://schemas.openxmlformats.org/package/2006/metadata/core-properties"/>
    <ds:schemaRef ds:uri="http://schemas.microsoft.com/office/2006/documentManagement/types"/>
    <ds:schemaRef ds:uri="http://purl.org/dc/dcmitype/"/>
    <ds:schemaRef ds:uri="http://schemas.microsoft.com/office/infopath/2007/PartnerControls"/>
    <ds:schemaRef ds:uri="2c1277b1-acca-41c8-a7bf-1852dfdd52c2"/>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16</TotalTime>
  <Application>Collabora_Office/23.05.5.4$Linux_X86_64 LibreOffice_project/1681200a96e5ffa1bee996c23ec760042f91abfa</Application>
  <AppVersion>15.0000</AppVersion>
  <Pages>6</Pages>
  <Words>1311</Words>
  <Characters>6149</Characters>
  <CharactersWithSpaces>7363</CharactersWithSpaces>
  <Paragraphs>111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2024-07-31T14:23:00Z</dcterms:created>
  <dc:creator>Ana Dimič</dc:creator>
  <dc:description/>
  <dc:language>en-US</dc:language>
  <cp:lastModifiedBy/>
  <dcterms:modified xsi:type="dcterms:W3CDTF">2024-08-26T11:54:03Z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0x010100DFCDA3AE32F667448ABFF6DB98EE9031</vt:lpwstr>
  </property>
  <property fmtid="{D5CDD505-2E9C-101B-9397-08002B2CF9AE}" pid="3" name="MediaServiceImageTags">
    <vt:lpwstr/>
  </property>
</Properties>
</file>